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6F3D" w14:textId="77777777" w:rsidR="00D0534F" w:rsidRPr="00D0534F" w:rsidRDefault="00D0534F" w:rsidP="00A11B16">
      <w:pPr>
        <w:spacing w:line="480" w:lineRule="auto"/>
        <w:jc w:val="both"/>
        <w:rPr>
          <w:rFonts w:ascii="Times New Roman" w:hAnsi="Times New Roman" w:cs="Times New Roman"/>
          <w:b/>
          <w:sz w:val="32"/>
          <w:szCs w:val="24"/>
          <w:lang w:val="en-US"/>
        </w:rPr>
      </w:pPr>
      <w:commentRangeStart w:id="0"/>
      <w:r w:rsidRPr="008B7D4B">
        <w:rPr>
          <w:rFonts w:ascii="Times New Roman" w:hAnsi="Times New Roman" w:cs="Times New Roman"/>
          <w:b/>
          <w:sz w:val="32"/>
          <w:szCs w:val="24"/>
          <w:highlight w:val="yellow"/>
          <w:lang w:val="en-US"/>
        </w:rPr>
        <w:t>Methodologies for Automatic Cyclic Alternating Pattern Detection Based on Different Neural Networks</w:t>
      </w:r>
      <w:commentRangeEnd w:id="0"/>
      <w:r w:rsidR="00A76B6F">
        <w:rPr>
          <w:rStyle w:val="Refdecomentrio"/>
        </w:rPr>
        <w:commentReference w:id="0"/>
      </w:r>
    </w:p>
    <w:p w14:paraId="261657D2" w14:textId="19B3DB32" w:rsidR="00D0534F" w:rsidRDefault="00D115E6"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Pr="00D115E6">
        <w:rPr>
          <w:rFonts w:ascii="Times New Roman" w:hAnsi="Times New Roman" w:cs="Times New Roman"/>
          <w:sz w:val="24"/>
          <w:szCs w:val="24"/>
          <w:lang w:val="en-US"/>
        </w:rPr>
        <w:t>unning title</w:t>
      </w:r>
      <w:r>
        <w:rPr>
          <w:rFonts w:ascii="Times New Roman" w:hAnsi="Times New Roman" w:cs="Times New Roman"/>
          <w:sz w:val="24"/>
          <w:szCs w:val="24"/>
          <w:lang w:val="en-US"/>
        </w:rPr>
        <w:t xml:space="preserve">: </w:t>
      </w:r>
      <w:r w:rsidRPr="00D115E6">
        <w:rPr>
          <w:rFonts w:ascii="Times New Roman" w:hAnsi="Times New Roman" w:cs="Times New Roman"/>
          <w:sz w:val="24"/>
          <w:szCs w:val="24"/>
          <w:lang w:val="en-US"/>
        </w:rPr>
        <w:t>Methodologies for CAP Detection</w:t>
      </w:r>
    </w:p>
    <w:p w14:paraId="592EC9EC" w14:textId="77777777" w:rsidR="00D0534F" w:rsidRPr="00D0534F" w:rsidRDefault="00D0534F" w:rsidP="00711792">
      <w:pPr>
        <w:spacing w:line="480" w:lineRule="auto"/>
        <w:rPr>
          <w:rFonts w:ascii="Times New Roman" w:hAnsi="Times New Roman" w:cs="Times New Roman"/>
          <w:sz w:val="24"/>
          <w:szCs w:val="24"/>
        </w:rPr>
      </w:pPr>
      <w:r w:rsidRPr="00D0534F">
        <w:rPr>
          <w:rFonts w:ascii="Times New Roman" w:hAnsi="Times New Roman" w:cs="Times New Roman"/>
          <w:sz w:val="24"/>
          <w:szCs w:val="24"/>
        </w:rPr>
        <w:t>Fábio Mendonça</w:t>
      </w:r>
      <w:r w:rsidR="000E7B31">
        <w:rPr>
          <w:rFonts w:ascii="Times New Roman" w:hAnsi="Times New Roman" w:cs="Times New Roman"/>
          <w:sz w:val="24"/>
          <w:szCs w:val="24"/>
          <w:vertAlign w:val="superscript"/>
        </w:rPr>
        <w:t>a,b</w:t>
      </w:r>
      <w:r w:rsidRPr="00D0534F">
        <w:rPr>
          <w:rFonts w:ascii="Times New Roman" w:hAnsi="Times New Roman" w:cs="Times New Roman"/>
          <w:sz w:val="24"/>
          <w:szCs w:val="24"/>
        </w:rPr>
        <w:t>, Sheikh Shanawaz Mostafa</w:t>
      </w:r>
      <w:r w:rsidRPr="00D0534F">
        <w:rPr>
          <w:rFonts w:ascii="Times New Roman" w:hAnsi="Times New Roman" w:cs="Times New Roman"/>
          <w:sz w:val="24"/>
          <w:szCs w:val="24"/>
          <w:vertAlign w:val="superscript"/>
        </w:rPr>
        <w:t>b</w:t>
      </w:r>
      <w:r w:rsidRPr="00D0534F">
        <w:rPr>
          <w:rFonts w:ascii="Times New Roman" w:hAnsi="Times New Roman" w:cs="Times New Roman"/>
          <w:sz w:val="24"/>
          <w:szCs w:val="24"/>
        </w:rPr>
        <w:t xml:space="preserve">, </w:t>
      </w:r>
      <w:r w:rsidR="005636A8">
        <w:rPr>
          <w:rFonts w:ascii="Times New Roman" w:hAnsi="Times New Roman" w:cs="Times New Roman"/>
          <w:sz w:val="24"/>
          <w:szCs w:val="24"/>
        </w:rPr>
        <w:t>Diogo Freitas</w:t>
      </w:r>
      <w:r w:rsidR="005636A8" w:rsidRPr="005636A8">
        <w:rPr>
          <w:rFonts w:ascii="Times New Roman" w:hAnsi="Times New Roman" w:cs="Times New Roman"/>
          <w:sz w:val="24"/>
          <w:szCs w:val="24"/>
          <w:vertAlign w:val="superscript"/>
        </w:rPr>
        <w:t>b,c</w:t>
      </w:r>
      <w:r w:rsidR="005636A8">
        <w:rPr>
          <w:rFonts w:ascii="Times New Roman" w:hAnsi="Times New Roman" w:cs="Times New Roman"/>
          <w:sz w:val="24"/>
          <w:szCs w:val="24"/>
          <w:vertAlign w:val="superscript"/>
        </w:rPr>
        <w:t>,d</w:t>
      </w:r>
      <w:r w:rsidR="005636A8">
        <w:rPr>
          <w:rFonts w:ascii="Times New Roman" w:hAnsi="Times New Roman" w:cs="Times New Roman"/>
          <w:sz w:val="24"/>
          <w:szCs w:val="24"/>
        </w:rPr>
        <w:t xml:space="preserve">, </w:t>
      </w:r>
      <w:r w:rsidRPr="00D0534F">
        <w:rPr>
          <w:rFonts w:ascii="Times New Roman" w:hAnsi="Times New Roman" w:cs="Times New Roman"/>
          <w:sz w:val="24"/>
          <w:szCs w:val="24"/>
        </w:rPr>
        <w:t>Fernando Morgado-Dias</w:t>
      </w:r>
      <w:r w:rsidRPr="00D0534F">
        <w:rPr>
          <w:rFonts w:ascii="Times New Roman" w:hAnsi="Times New Roman" w:cs="Times New Roman"/>
          <w:sz w:val="24"/>
          <w:szCs w:val="24"/>
          <w:vertAlign w:val="superscript"/>
        </w:rPr>
        <w:t>b,c</w:t>
      </w:r>
      <w:r w:rsidRPr="00D0534F">
        <w:rPr>
          <w:rFonts w:ascii="Times New Roman" w:hAnsi="Times New Roman" w:cs="Times New Roman"/>
          <w:sz w:val="24"/>
          <w:szCs w:val="24"/>
        </w:rPr>
        <w:t>, and Antonio G. Ravelo-García</w:t>
      </w:r>
      <w:r w:rsidR="005636A8">
        <w:rPr>
          <w:rFonts w:ascii="Times New Roman" w:hAnsi="Times New Roman" w:cs="Times New Roman"/>
          <w:sz w:val="24"/>
          <w:szCs w:val="24"/>
          <w:vertAlign w:val="superscript"/>
        </w:rPr>
        <w:t>e</w:t>
      </w:r>
      <w:r w:rsidR="000E7B31">
        <w:rPr>
          <w:rFonts w:ascii="Times New Roman" w:hAnsi="Times New Roman" w:cs="Times New Roman"/>
          <w:sz w:val="24"/>
          <w:szCs w:val="24"/>
          <w:vertAlign w:val="superscript"/>
        </w:rPr>
        <w:t>,</w:t>
      </w:r>
      <w:r w:rsidR="00F34A03">
        <w:rPr>
          <w:rFonts w:ascii="Times New Roman" w:hAnsi="Times New Roman" w:cs="Times New Roman"/>
          <w:sz w:val="24"/>
          <w:szCs w:val="24"/>
          <w:vertAlign w:val="superscript"/>
        </w:rPr>
        <w:t>b,</w:t>
      </w:r>
      <w:commentRangeStart w:id="1"/>
      <w:r w:rsidR="000E7B31" w:rsidRPr="00D0534F">
        <w:rPr>
          <w:rFonts w:ascii="Times New Roman" w:hAnsi="Times New Roman" w:cs="Times New Roman"/>
          <w:sz w:val="24"/>
          <w:szCs w:val="24"/>
          <w:vertAlign w:val="superscript"/>
        </w:rPr>
        <w:t>*</w:t>
      </w:r>
      <w:commentRangeEnd w:id="1"/>
      <w:r w:rsidR="002F5FE4">
        <w:rPr>
          <w:rStyle w:val="Refdecomentrio"/>
        </w:rPr>
        <w:commentReference w:id="1"/>
      </w:r>
    </w:p>
    <w:p w14:paraId="4DDABAA4" w14:textId="77777777" w:rsidR="00D0534F" w:rsidRPr="009A51D6" w:rsidRDefault="00D0534F" w:rsidP="00711792">
      <w:pPr>
        <w:spacing w:line="480" w:lineRule="auto"/>
        <w:rPr>
          <w:rFonts w:ascii="Times New Roman" w:hAnsi="Times New Roman" w:cs="Times New Roman"/>
          <w:sz w:val="24"/>
          <w:szCs w:val="24"/>
          <w:lang w:val="en-US"/>
        </w:rPr>
      </w:pPr>
      <w:r w:rsidRPr="009A51D6">
        <w:rPr>
          <w:rFonts w:ascii="Times New Roman" w:hAnsi="Times New Roman" w:cs="Times New Roman"/>
          <w:sz w:val="24"/>
          <w:szCs w:val="24"/>
          <w:vertAlign w:val="superscript"/>
          <w:lang w:val="en-US"/>
        </w:rPr>
        <w:t>a</w:t>
      </w:r>
      <w:r w:rsidRPr="009A51D6">
        <w:rPr>
          <w:rFonts w:ascii="Times New Roman" w:hAnsi="Times New Roman" w:cs="Times New Roman"/>
          <w:sz w:val="24"/>
          <w:szCs w:val="24"/>
          <w:lang w:val="en-US"/>
        </w:rPr>
        <w:t xml:space="preserve"> </w:t>
      </w:r>
      <w:r w:rsidR="000E7B31" w:rsidRPr="00D0534F">
        <w:rPr>
          <w:rFonts w:ascii="Times New Roman" w:hAnsi="Times New Roman" w:cs="Times New Roman"/>
          <w:sz w:val="24"/>
          <w:szCs w:val="24"/>
          <w:lang w:val="en-US"/>
        </w:rPr>
        <w:t>University of Madeira, 9000-082 Funchal, Portugal.</w:t>
      </w:r>
    </w:p>
    <w:p w14:paraId="5B36FF0B" w14:textId="77777777" w:rsidR="00D0534F" w:rsidRPr="00D0534F" w:rsidRDefault="00D0534F" w:rsidP="00711792">
      <w:pPr>
        <w:spacing w:line="480" w:lineRule="auto"/>
        <w:rPr>
          <w:rFonts w:ascii="Times New Roman" w:hAnsi="Times New Roman" w:cs="Times New Roman"/>
          <w:sz w:val="24"/>
          <w:szCs w:val="24"/>
          <w:lang w:val="en-US"/>
        </w:rPr>
      </w:pPr>
      <w:r w:rsidRPr="00D0534F">
        <w:rPr>
          <w:rFonts w:ascii="Times New Roman" w:hAnsi="Times New Roman" w:cs="Times New Roman"/>
          <w:sz w:val="24"/>
          <w:szCs w:val="24"/>
          <w:vertAlign w:val="superscript"/>
          <w:lang w:val="en-US"/>
        </w:rPr>
        <w:t>b</w:t>
      </w:r>
      <w:r w:rsidRPr="00D0534F">
        <w:rPr>
          <w:rFonts w:ascii="Times New Roman" w:hAnsi="Times New Roman" w:cs="Times New Roman"/>
          <w:sz w:val="24"/>
          <w:szCs w:val="24"/>
          <w:lang w:val="en-US"/>
        </w:rPr>
        <w:t xml:space="preserve"> Interactive Technologies Institute (</w:t>
      </w:r>
      <w:r w:rsidR="009A51D6">
        <w:rPr>
          <w:rFonts w:ascii="Times New Roman" w:hAnsi="Times New Roman" w:cs="Times New Roman"/>
          <w:sz w:val="24"/>
          <w:szCs w:val="24"/>
          <w:lang w:val="en-US"/>
        </w:rPr>
        <w:t>ARDITI/</w:t>
      </w:r>
      <w:r w:rsidRPr="00D0534F">
        <w:rPr>
          <w:rFonts w:ascii="Times New Roman" w:hAnsi="Times New Roman" w:cs="Times New Roman"/>
          <w:sz w:val="24"/>
          <w:szCs w:val="24"/>
          <w:lang w:val="en-US"/>
        </w:rPr>
        <w:t>ITI/LARSyS), 9020-105 Funchal, Portugal.</w:t>
      </w:r>
    </w:p>
    <w:p w14:paraId="67E31E30" w14:textId="77777777" w:rsidR="00D0534F" w:rsidRDefault="00D0534F" w:rsidP="00711792">
      <w:pPr>
        <w:spacing w:line="480" w:lineRule="auto"/>
        <w:rPr>
          <w:rFonts w:ascii="Times New Roman" w:hAnsi="Times New Roman" w:cs="Times New Roman"/>
          <w:sz w:val="24"/>
          <w:szCs w:val="24"/>
          <w:lang w:val="en-US"/>
        </w:rPr>
      </w:pPr>
      <w:r w:rsidRPr="00D0534F">
        <w:rPr>
          <w:rFonts w:ascii="Times New Roman" w:hAnsi="Times New Roman" w:cs="Times New Roman"/>
          <w:sz w:val="24"/>
          <w:szCs w:val="24"/>
          <w:vertAlign w:val="superscript"/>
          <w:lang w:val="en-US"/>
        </w:rPr>
        <w:t>c</w:t>
      </w:r>
      <w:r w:rsidRPr="00D0534F">
        <w:rPr>
          <w:rFonts w:ascii="Times New Roman" w:hAnsi="Times New Roman" w:cs="Times New Roman"/>
          <w:sz w:val="24"/>
          <w:szCs w:val="24"/>
          <w:lang w:val="en-US"/>
        </w:rPr>
        <w:t xml:space="preserve"> Faculty of Exact Sciences and Engineering, University of Madeira, 9000-082 Funchal, Portugal.</w:t>
      </w:r>
    </w:p>
    <w:p w14:paraId="0F0A056F" w14:textId="77777777" w:rsidR="005636A8" w:rsidRDefault="005636A8" w:rsidP="005636A8">
      <w:pPr>
        <w:spacing w:line="480" w:lineRule="auto"/>
        <w:rPr>
          <w:rFonts w:ascii="Times New Roman" w:hAnsi="Times New Roman" w:cs="Times New Roman"/>
          <w:sz w:val="24"/>
          <w:szCs w:val="24"/>
          <w:lang w:val="en-US"/>
        </w:rPr>
      </w:pPr>
      <w:r w:rsidRPr="00D0534F">
        <w:rPr>
          <w:rFonts w:ascii="Times New Roman" w:hAnsi="Times New Roman" w:cs="Times New Roman"/>
          <w:sz w:val="24"/>
          <w:szCs w:val="24"/>
          <w:vertAlign w:val="superscript"/>
          <w:lang w:val="en-US"/>
        </w:rPr>
        <w:t>c</w:t>
      </w:r>
      <w:r w:rsidRPr="00D0534F">
        <w:rPr>
          <w:rFonts w:ascii="Times New Roman" w:hAnsi="Times New Roman" w:cs="Times New Roman"/>
          <w:sz w:val="24"/>
          <w:szCs w:val="24"/>
          <w:lang w:val="en-US"/>
        </w:rPr>
        <w:t xml:space="preserve"> Faculty of Exact Sciences and Engineering, University of Madeira, 9000-082 Funchal, Portugal.</w:t>
      </w:r>
    </w:p>
    <w:p w14:paraId="0E7F3FAE" w14:textId="77777777" w:rsidR="005636A8" w:rsidRPr="00D0534F" w:rsidRDefault="005636A8" w:rsidP="005636A8">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d</w:t>
      </w:r>
      <w:r w:rsidRPr="00D0534F">
        <w:rPr>
          <w:rFonts w:ascii="Times New Roman" w:hAnsi="Times New Roman" w:cs="Times New Roman"/>
          <w:sz w:val="24"/>
          <w:szCs w:val="24"/>
          <w:lang w:val="en-US"/>
        </w:rPr>
        <w:t xml:space="preserve"> </w:t>
      </w:r>
      <w:r w:rsidRPr="005636A8">
        <w:rPr>
          <w:rFonts w:ascii="Times New Roman" w:hAnsi="Times New Roman" w:cs="Times New Roman"/>
          <w:sz w:val="24"/>
          <w:szCs w:val="24"/>
          <w:lang w:val="en-US"/>
        </w:rPr>
        <w:t>NOVA Laboratory for Computer Science and Informatics, 2829-516 Caparica, Portugal.</w:t>
      </w:r>
    </w:p>
    <w:p w14:paraId="42BAAD35" w14:textId="77777777" w:rsidR="00D0534F" w:rsidRPr="00D0534F" w:rsidRDefault="005636A8"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e</w:t>
      </w:r>
      <w:r w:rsidR="00D0534F" w:rsidRPr="00D0534F">
        <w:rPr>
          <w:rFonts w:ascii="Times New Roman" w:hAnsi="Times New Roman" w:cs="Times New Roman"/>
          <w:sz w:val="24"/>
          <w:szCs w:val="24"/>
          <w:lang w:val="en-US"/>
        </w:rPr>
        <w:t xml:space="preserve"> Institute for Technological Development and Innovation in Communications, Universidad de Las Palmas de Gran Canaria, 35001 Las Palmas de Gran Canaria, Spain.</w:t>
      </w:r>
    </w:p>
    <w:p w14:paraId="0E93B089" w14:textId="77777777" w:rsidR="00D0534F" w:rsidRPr="00D0534F" w:rsidRDefault="00D0534F" w:rsidP="00711792">
      <w:pPr>
        <w:spacing w:line="480" w:lineRule="auto"/>
        <w:rPr>
          <w:rFonts w:ascii="Times New Roman" w:hAnsi="Times New Roman" w:cs="Times New Roman"/>
          <w:sz w:val="24"/>
          <w:szCs w:val="24"/>
        </w:rPr>
      </w:pPr>
      <w:r w:rsidRPr="00D0534F">
        <w:rPr>
          <w:rFonts w:ascii="Times New Roman" w:hAnsi="Times New Roman" w:cs="Times New Roman"/>
          <w:sz w:val="24"/>
          <w:szCs w:val="24"/>
          <w:vertAlign w:val="superscript"/>
        </w:rPr>
        <w:t>*</w:t>
      </w:r>
      <w:r w:rsidRPr="00D0534F">
        <w:rPr>
          <w:rFonts w:ascii="Times New Roman" w:hAnsi="Times New Roman" w:cs="Times New Roman"/>
          <w:sz w:val="24"/>
          <w:szCs w:val="24"/>
        </w:rPr>
        <w:t xml:space="preserve"> Corresponding author.</w:t>
      </w:r>
    </w:p>
    <w:p w14:paraId="52E828EC" w14:textId="77777777" w:rsidR="009042FE" w:rsidRDefault="009042FE" w:rsidP="00711792">
      <w:pPr>
        <w:spacing w:line="480" w:lineRule="auto"/>
        <w:rPr>
          <w:rFonts w:ascii="Times New Roman" w:hAnsi="Times New Roman" w:cs="Times New Roman"/>
          <w:sz w:val="24"/>
          <w:szCs w:val="24"/>
        </w:rPr>
      </w:pPr>
    </w:p>
    <w:p w14:paraId="2F76C592" w14:textId="77777777" w:rsidR="00D0534F" w:rsidRPr="00D0534F" w:rsidRDefault="00D0534F" w:rsidP="00711792">
      <w:pPr>
        <w:spacing w:line="480" w:lineRule="auto"/>
        <w:rPr>
          <w:rFonts w:ascii="Times New Roman" w:hAnsi="Times New Roman" w:cs="Times New Roman"/>
          <w:sz w:val="24"/>
          <w:szCs w:val="24"/>
        </w:rPr>
      </w:pPr>
      <w:r w:rsidRPr="00D0534F">
        <w:rPr>
          <w:rFonts w:ascii="Times New Roman" w:hAnsi="Times New Roman" w:cs="Times New Roman"/>
          <w:sz w:val="24"/>
          <w:szCs w:val="24"/>
        </w:rPr>
        <w:t>E-mail addresses: fabio.mendonca@tecnico.ulisboa.pt (F. Mendonça), sheikh.mostafa@tecnico.ulisboa.pt (S.S. Mostafa), morgado@uma.pt (F. Morgado-Dias), antonio.ravelo@ulpgc.es (A.G. Ravelo-García).</w:t>
      </w:r>
    </w:p>
    <w:p w14:paraId="7A8631BA" w14:textId="77777777" w:rsidR="00D0534F" w:rsidRPr="00D0534F" w:rsidRDefault="00D0534F" w:rsidP="00711792">
      <w:pPr>
        <w:spacing w:after="0" w:line="480" w:lineRule="auto"/>
        <w:rPr>
          <w:rFonts w:ascii="Times New Roman" w:hAnsi="Times New Roman" w:cs="Times New Roman"/>
          <w:sz w:val="24"/>
          <w:szCs w:val="24"/>
        </w:rPr>
      </w:pPr>
    </w:p>
    <w:p w14:paraId="092E958C" w14:textId="77777777" w:rsidR="00D0534F" w:rsidRDefault="00D0534F" w:rsidP="00711792">
      <w:pPr>
        <w:spacing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Abstract—</w:t>
      </w:r>
      <w:r w:rsidR="00C57425" w:rsidRPr="00C57425">
        <w:rPr>
          <w:rFonts w:ascii="Times New Roman" w:hAnsi="Times New Roman" w:cs="Times New Roman"/>
          <w:sz w:val="20"/>
          <w:szCs w:val="20"/>
          <w:lang w:val="en-US"/>
        </w:rPr>
        <w:t>A method for automatic cyclic alternating pattern analysis is proposed in this work to estimate the cyclic alternating pattern rate by performing the A phase, cyclic alternating pattern cycle, and non-rapid eye movement assessments. A population composed of subjects free of neurological disorders and subjects diagnosed with sleep-disordered breathing was examined. Parallel classifications were performed for non-rapid eye movement and A phase estimations, examining a one-dimension convolutional neural network, a long short-term memory, and a feed-forward neural network, along with a finite state machine for the cyclic alternating pattern cycle scoring.</w:t>
      </w:r>
      <w:r w:rsidR="003C0C56" w:rsidRPr="003C0C56">
        <w:rPr>
          <w:lang w:val="en-US"/>
        </w:rPr>
        <w:t xml:space="preserve"> </w:t>
      </w:r>
      <w:r w:rsidR="003C0C56">
        <w:rPr>
          <w:rFonts w:ascii="Times New Roman" w:hAnsi="Times New Roman" w:cs="Times New Roman"/>
          <w:sz w:val="20"/>
          <w:szCs w:val="20"/>
          <w:lang w:val="en-US"/>
        </w:rPr>
        <w:t>T</w:t>
      </w:r>
      <w:r w:rsidR="003C0C56" w:rsidRPr="003C0C56">
        <w:rPr>
          <w:rFonts w:ascii="Times New Roman" w:hAnsi="Times New Roman" w:cs="Times New Roman"/>
          <w:sz w:val="20"/>
          <w:szCs w:val="20"/>
          <w:lang w:val="en-US"/>
        </w:rPr>
        <w:t>wo hyper-parameter tuning algorithms were</w:t>
      </w:r>
      <w:r w:rsidR="003C0C56">
        <w:rPr>
          <w:rFonts w:ascii="Times New Roman" w:hAnsi="Times New Roman" w:cs="Times New Roman"/>
          <w:sz w:val="20"/>
          <w:szCs w:val="20"/>
          <w:lang w:val="en-US"/>
        </w:rPr>
        <w:t xml:space="preserve"> developed to optimize</w:t>
      </w:r>
      <w:r w:rsidR="003C0C56" w:rsidRPr="003C0C56">
        <w:rPr>
          <w:rFonts w:ascii="Times New Roman" w:hAnsi="Times New Roman" w:cs="Times New Roman"/>
          <w:sz w:val="20"/>
          <w:szCs w:val="20"/>
          <w:lang w:val="en-US"/>
        </w:rPr>
        <w:t xml:space="preserve"> the </w:t>
      </w:r>
      <w:r w:rsidR="003C0C56">
        <w:rPr>
          <w:rFonts w:ascii="Times New Roman" w:hAnsi="Times New Roman" w:cs="Times New Roman"/>
          <w:sz w:val="20"/>
          <w:szCs w:val="20"/>
          <w:lang w:val="en-US"/>
        </w:rPr>
        <w:t>c</w:t>
      </w:r>
      <w:r w:rsidR="003C0C56" w:rsidRPr="003C0C56">
        <w:rPr>
          <w:rFonts w:ascii="Times New Roman" w:hAnsi="Times New Roman" w:cs="Times New Roman"/>
          <w:sz w:val="20"/>
          <w:szCs w:val="20"/>
          <w:lang w:val="en-US"/>
        </w:rPr>
        <w:t>lassifiers</w:t>
      </w:r>
      <w:r w:rsidR="003C0C56">
        <w:rPr>
          <w:rFonts w:ascii="Times New Roman" w:hAnsi="Times New Roman" w:cs="Times New Roman"/>
          <w:sz w:val="20"/>
          <w:szCs w:val="20"/>
          <w:lang w:val="en-US"/>
        </w:rPr>
        <w:t>.</w:t>
      </w:r>
      <w:r w:rsidR="00C57425" w:rsidRPr="00C57425">
        <w:rPr>
          <w:rFonts w:ascii="Times New Roman" w:hAnsi="Times New Roman" w:cs="Times New Roman"/>
          <w:sz w:val="20"/>
          <w:szCs w:val="20"/>
          <w:lang w:val="en-US"/>
        </w:rPr>
        <w:t xml:space="preserve"> Both automated and manual feature based approaches were examined</w:t>
      </w:r>
      <w:r w:rsidR="00C57425">
        <w:rPr>
          <w:rFonts w:ascii="Times New Roman" w:hAnsi="Times New Roman" w:cs="Times New Roman"/>
          <w:sz w:val="20"/>
          <w:szCs w:val="20"/>
          <w:lang w:val="en-US"/>
        </w:rPr>
        <w:t xml:space="preserve"> for the </w:t>
      </w:r>
      <w:r w:rsidR="00C57425" w:rsidRPr="00C57425">
        <w:rPr>
          <w:rFonts w:ascii="Times New Roman" w:hAnsi="Times New Roman" w:cs="Times New Roman"/>
          <w:sz w:val="20"/>
          <w:szCs w:val="20"/>
          <w:lang w:val="en-US"/>
        </w:rPr>
        <w:t xml:space="preserve">long short-term memory. </w:t>
      </w:r>
      <w:r w:rsidR="00C57425">
        <w:rPr>
          <w:rFonts w:ascii="Times New Roman" w:hAnsi="Times New Roman" w:cs="Times New Roman"/>
          <w:sz w:val="20"/>
          <w:szCs w:val="20"/>
          <w:lang w:val="en-US"/>
        </w:rPr>
        <w:t>The</w:t>
      </w:r>
      <w:r w:rsidR="00C57425" w:rsidRPr="00C57425">
        <w:rPr>
          <w:rFonts w:ascii="Times New Roman" w:hAnsi="Times New Roman" w:cs="Times New Roman"/>
          <w:sz w:val="20"/>
          <w:szCs w:val="20"/>
          <w:lang w:val="en-US"/>
        </w:rPr>
        <w:t xml:space="preserve"> one-dimension convolutional neural network and the long short-term memory fed with </w:t>
      </w:r>
      <w:r w:rsidR="00C57425" w:rsidRPr="00C258A2">
        <w:rPr>
          <w:rFonts w:ascii="Times New Roman" w:hAnsi="Times New Roman" w:cs="Times New Roman"/>
          <w:sz w:val="20"/>
          <w:szCs w:val="20"/>
          <w:lang w:val="en-US"/>
        </w:rPr>
        <w:t xml:space="preserve">proposed features reached </w:t>
      </w:r>
      <w:r w:rsidR="00C57425" w:rsidRPr="00C57425">
        <w:rPr>
          <w:rFonts w:ascii="Times New Roman" w:hAnsi="Times New Roman" w:cs="Times New Roman"/>
          <w:sz w:val="20"/>
          <w:szCs w:val="20"/>
          <w:lang w:val="en-US"/>
        </w:rPr>
        <w:t xml:space="preserve">a similar performance </w:t>
      </w:r>
      <w:r w:rsidR="00C57425">
        <w:rPr>
          <w:rFonts w:ascii="Times New Roman" w:hAnsi="Times New Roman" w:cs="Times New Roman"/>
          <w:sz w:val="20"/>
          <w:szCs w:val="20"/>
          <w:lang w:val="en-US"/>
        </w:rPr>
        <w:t>for the</w:t>
      </w:r>
      <w:r w:rsidR="00C57425" w:rsidRPr="00C57425">
        <w:rPr>
          <w:rFonts w:ascii="Times New Roman" w:hAnsi="Times New Roman" w:cs="Times New Roman"/>
          <w:sz w:val="20"/>
          <w:szCs w:val="20"/>
          <w:lang w:val="en-US"/>
        </w:rPr>
        <w:t xml:space="preserve"> A phase estimation.</w:t>
      </w:r>
      <w:r w:rsidR="00C57425">
        <w:rPr>
          <w:rFonts w:ascii="Times New Roman" w:hAnsi="Times New Roman" w:cs="Times New Roman"/>
          <w:sz w:val="20"/>
          <w:szCs w:val="20"/>
          <w:lang w:val="en-US"/>
        </w:rPr>
        <w:t xml:space="preserve"> However,</w:t>
      </w:r>
      <w:r w:rsidR="00C57425" w:rsidRPr="00C57425">
        <w:rPr>
          <w:rFonts w:ascii="Times New Roman" w:hAnsi="Times New Roman" w:cs="Times New Roman"/>
          <w:sz w:val="20"/>
          <w:szCs w:val="20"/>
          <w:lang w:val="en-US"/>
        </w:rPr>
        <w:t xml:space="preserve"> </w:t>
      </w:r>
      <w:r w:rsidR="00C57425">
        <w:rPr>
          <w:rFonts w:ascii="Times New Roman" w:hAnsi="Times New Roman" w:cs="Times New Roman"/>
          <w:sz w:val="20"/>
          <w:szCs w:val="20"/>
          <w:lang w:val="en-US"/>
        </w:rPr>
        <w:t xml:space="preserve">it was observed that the models based on the </w:t>
      </w:r>
      <w:r w:rsidR="00C57425" w:rsidRPr="00C57425">
        <w:rPr>
          <w:rFonts w:ascii="Times New Roman" w:hAnsi="Times New Roman" w:cs="Times New Roman"/>
          <w:sz w:val="20"/>
          <w:szCs w:val="20"/>
          <w:lang w:val="en-US"/>
        </w:rPr>
        <w:t xml:space="preserve">long short-term memory </w:t>
      </w:r>
      <w:r w:rsidR="00C57425">
        <w:rPr>
          <w:rFonts w:ascii="Times New Roman" w:hAnsi="Times New Roman" w:cs="Times New Roman"/>
          <w:sz w:val="20"/>
          <w:szCs w:val="20"/>
          <w:lang w:val="en-US"/>
        </w:rPr>
        <w:t>were better</w:t>
      </w:r>
      <w:r w:rsidR="00C57425" w:rsidRPr="00C57425">
        <w:rPr>
          <w:rFonts w:ascii="Times New Roman" w:hAnsi="Times New Roman" w:cs="Times New Roman"/>
          <w:sz w:val="20"/>
          <w:szCs w:val="20"/>
          <w:lang w:val="en-US"/>
        </w:rPr>
        <w:t xml:space="preserve"> </w:t>
      </w:r>
      <w:r w:rsidR="00C57425">
        <w:rPr>
          <w:rFonts w:ascii="Times New Roman" w:hAnsi="Times New Roman" w:cs="Times New Roman"/>
          <w:sz w:val="20"/>
          <w:szCs w:val="20"/>
          <w:lang w:val="en-US"/>
        </w:rPr>
        <w:t xml:space="preserve">for the </w:t>
      </w:r>
      <w:r w:rsidR="00C57425" w:rsidRPr="00C57425">
        <w:rPr>
          <w:rFonts w:ascii="Times New Roman" w:hAnsi="Times New Roman" w:cs="Times New Roman"/>
          <w:sz w:val="20"/>
          <w:szCs w:val="20"/>
          <w:lang w:val="en-US"/>
        </w:rPr>
        <w:t xml:space="preserve">non-rapid eye movement </w:t>
      </w:r>
      <w:r w:rsidR="00C57425">
        <w:rPr>
          <w:rFonts w:ascii="Times New Roman" w:hAnsi="Times New Roman" w:cs="Times New Roman"/>
          <w:sz w:val="20"/>
          <w:szCs w:val="20"/>
          <w:lang w:val="en-US"/>
        </w:rPr>
        <w:t>and</w:t>
      </w:r>
      <w:r w:rsidR="00C57425" w:rsidRPr="00C57425">
        <w:rPr>
          <w:rFonts w:ascii="Times New Roman" w:hAnsi="Times New Roman" w:cs="Times New Roman"/>
          <w:sz w:val="20"/>
          <w:szCs w:val="20"/>
          <w:lang w:val="en-US"/>
        </w:rPr>
        <w:t xml:space="preserve"> </w:t>
      </w:r>
      <w:r w:rsidR="00C57425">
        <w:rPr>
          <w:rFonts w:ascii="Times New Roman" w:hAnsi="Times New Roman" w:cs="Times New Roman"/>
          <w:sz w:val="20"/>
          <w:szCs w:val="20"/>
          <w:lang w:val="en-US"/>
        </w:rPr>
        <w:t>c</w:t>
      </w:r>
      <w:r w:rsidR="00C57425" w:rsidRPr="00C258A2">
        <w:rPr>
          <w:rFonts w:ascii="Times New Roman" w:hAnsi="Times New Roman" w:cs="Times New Roman"/>
          <w:sz w:val="20"/>
          <w:szCs w:val="20"/>
          <w:lang w:val="en-US"/>
        </w:rPr>
        <w:t xml:space="preserve">yclic </w:t>
      </w:r>
      <w:r w:rsidR="00C57425">
        <w:rPr>
          <w:rFonts w:ascii="Times New Roman" w:hAnsi="Times New Roman" w:cs="Times New Roman"/>
          <w:sz w:val="20"/>
          <w:szCs w:val="20"/>
          <w:lang w:val="en-US"/>
        </w:rPr>
        <w:t>a</w:t>
      </w:r>
      <w:r w:rsidR="00C57425" w:rsidRPr="00C258A2">
        <w:rPr>
          <w:rFonts w:ascii="Times New Roman" w:hAnsi="Times New Roman" w:cs="Times New Roman"/>
          <w:sz w:val="20"/>
          <w:szCs w:val="20"/>
          <w:lang w:val="en-US"/>
        </w:rPr>
        <w:t xml:space="preserve">lternating </w:t>
      </w:r>
      <w:r w:rsidR="00C57425">
        <w:rPr>
          <w:rFonts w:ascii="Times New Roman" w:hAnsi="Times New Roman" w:cs="Times New Roman"/>
          <w:sz w:val="20"/>
          <w:szCs w:val="20"/>
          <w:lang w:val="en-US"/>
        </w:rPr>
        <w:t>p</w:t>
      </w:r>
      <w:r w:rsidR="00C57425" w:rsidRPr="00C258A2">
        <w:rPr>
          <w:rFonts w:ascii="Times New Roman" w:hAnsi="Times New Roman" w:cs="Times New Roman"/>
          <w:sz w:val="20"/>
          <w:szCs w:val="20"/>
          <w:lang w:val="en-US"/>
        </w:rPr>
        <w:t>attern</w:t>
      </w:r>
      <w:r w:rsidR="00C57425">
        <w:rPr>
          <w:rFonts w:ascii="Times New Roman" w:hAnsi="Times New Roman" w:cs="Times New Roman"/>
          <w:sz w:val="20"/>
          <w:szCs w:val="20"/>
          <w:lang w:val="en-US"/>
        </w:rPr>
        <w:t xml:space="preserve"> cycle classifications. </w:t>
      </w:r>
      <w:r w:rsidR="0008479A">
        <w:rPr>
          <w:rFonts w:ascii="Times New Roman" w:hAnsi="Times New Roman" w:cs="Times New Roman"/>
          <w:sz w:val="20"/>
          <w:szCs w:val="20"/>
          <w:lang w:val="en-US"/>
        </w:rPr>
        <w:t>T</w:t>
      </w:r>
      <w:r w:rsidR="00C57425">
        <w:rPr>
          <w:rFonts w:ascii="Times New Roman" w:hAnsi="Times New Roman" w:cs="Times New Roman"/>
          <w:sz w:val="20"/>
          <w:szCs w:val="20"/>
          <w:lang w:val="en-US"/>
        </w:rPr>
        <w:t>he model with l</w:t>
      </w:r>
      <w:r w:rsidR="00C57425" w:rsidRPr="00C258A2">
        <w:rPr>
          <w:rFonts w:ascii="Times New Roman" w:hAnsi="Times New Roman" w:cs="Times New Roman"/>
          <w:sz w:val="20"/>
          <w:szCs w:val="20"/>
          <w:lang w:val="en-US"/>
        </w:rPr>
        <w:t xml:space="preserve">ong </w:t>
      </w:r>
      <w:r w:rsidR="00C57425">
        <w:rPr>
          <w:rFonts w:ascii="Times New Roman" w:hAnsi="Times New Roman" w:cs="Times New Roman"/>
          <w:sz w:val="20"/>
          <w:szCs w:val="20"/>
          <w:lang w:val="en-US"/>
        </w:rPr>
        <w:t>s</w:t>
      </w:r>
      <w:r w:rsidR="00C57425" w:rsidRPr="00C258A2">
        <w:rPr>
          <w:rFonts w:ascii="Times New Roman" w:hAnsi="Times New Roman" w:cs="Times New Roman"/>
          <w:sz w:val="20"/>
          <w:szCs w:val="20"/>
          <w:lang w:val="en-US"/>
        </w:rPr>
        <w:t>hort-</w:t>
      </w:r>
      <w:r w:rsidR="00C57425">
        <w:rPr>
          <w:rFonts w:ascii="Times New Roman" w:hAnsi="Times New Roman" w:cs="Times New Roman"/>
          <w:sz w:val="20"/>
          <w:szCs w:val="20"/>
          <w:lang w:val="en-US"/>
        </w:rPr>
        <w:t>t</w:t>
      </w:r>
      <w:r w:rsidR="00C57425" w:rsidRPr="00C258A2">
        <w:rPr>
          <w:rFonts w:ascii="Times New Roman" w:hAnsi="Times New Roman" w:cs="Times New Roman"/>
          <w:sz w:val="20"/>
          <w:szCs w:val="20"/>
          <w:lang w:val="en-US"/>
        </w:rPr>
        <w:t xml:space="preserve">erm </w:t>
      </w:r>
      <w:r w:rsidR="00C57425">
        <w:rPr>
          <w:rFonts w:ascii="Times New Roman" w:hAnsi="Times New Roman" w:cs="Times New Roman"/>
          <w:sz w:val="20"/>
          <w:szCs w:val="20"/>
          <w:lang w:val="en-US"/>
        </w:rPr>
        <w:t>m</w:t>
      </w:r>
      <w:r w:rsidR="00C57425" w:rsidRPr="00C258A2">
        <w:rPr>
          <w:rFonts w:ascii="Times New Roman" w:hAnsi="Times New Roman" w:cs="Times New Roman"/>
          <w:sz w:val="20"/>
          <w:szCs w:val="20"/>
          <w:lang w:val="en-US"/>
        </w:rPr>
        <w:t>emory fed with proposed features</w:t>
      </w:r>
      <w:r w:rsidR="00F02562">
        <w:rPr>
          <w:rFonts w:ascii="Times New Roman" w:hAnsi="Times New Roman" w:cs="Times New Roman"/>
          <w:sz w:val="20"/>
          <w:szCs w:val="20"/>
          <w:lang w:val="en-US"/>
        </w:rPr>
        <w:t xml:space="preserve"> was</w:t>
      </w:r>
      <w:r w:rsidR="00C57425" w:rsidRPr="00C258A2">
        <w:rPr>
          <w:rFonts w:ascii="Times New Roman" w:hAnsi="Times New Roman" w:cs="Times New Roman"/>
          <w:sz w:val="20"/>
          <w:szCs w:val="20"/>
          <w:lang w:val="en-US"/>
        </w:rPr>
        <w:t xml:space="preserve"> </w:t>
      </w:r>
      <w:r w:rsidR="00F02562">
        <w:rPr>
          <w:rFonts w:ascii="Times New Roman" w:hAnsi="Times New Roman" w:cs="Times New Roman"/>
          <w:sz w:val="20"/>
          <w:szCs w:val="20"/>
          <w:lang w:val="en-US"/>
        </w:rPr>
        <w:t xml:space="preserve">found to be the best </w:t>
      </w:r>
      <w:r w:rsidR="0008479A">
        <w:rPr>
          <w:rFonts w:ascii="Times New Roman" w:hAnsi="Times New Roman" w:cs="Times New Roman"/>
          <w:sz w:val="20"/>
          <w:szCs w:val="20"/>
          <w:lang w:val="en-US"/>
        </w:rPr>
        <w:t>with an</w:t>
      </w:r>
      <w:r w:rsidR="00C57425" w:rsidRPr="00C57425">
        <w:rPr>
          <w:rFonts w:ascii="Times New Roman" w:hAnsi="Times New Roman" w:cs="Times New Roman"/>
          <w:sz w:val="20"/>
          <w:szCs w:val="20"/>
          <w:lang w:val="en-US"/>
        </w:rPr>
        <w:t xml:space="preserve"> accuracy and area under the receiver operating characteristic curve </w:t>
      </w:r>
      <w:r w:rsidR="0008479A">
        <w:rPr>
          <w:rFonts w:ascii="Times New Roman" w:hAnsi="Times New Roman" w:cs="Times New Roman"/>
          <w:sz w:val="20"/>
          <w:szCs w:val="20"/>
          <w:lang w:val="en-US"/>
        </w:rPr>
        <w:t>of</w:t>
      </w:r>
      <w:r w:rsidR="00C57425" w:rsidRPr="00C57425">
        <w:rPr>
          <w:rFonts w:ascii="Times New Roman" w:hAnsi="Times New Roman" w:cs="Times New Roman"/>
          <w:sz w:val="20"/>
          <w:szCs w:val="20"/>
          <w:lang w:val="en-US"/>
        </w:rPr>
        <w:t xml:space="preserve"> 83% and 0.88, respectively, for the A phase classification, while for the non-rapid eye movement estimation, the results were 88% and 0.95, respectively. For the same model, the cyclic alternating pattern cycle classification accuracy was 79%, while the cyclic alternating pattern rate percentage error was 22%. These results advocate the aptitude of the proposed algorithms for clinical applications.</w:t>
      </w:r>
    </w:p>
    <w:p w14:paraId="5B2BE1C4" w14:textId="77777777" w:rsidR="00D0534F" w:rsidRPr="00C258A2" w:rsidRDefault="009124AF" w:rsidP="00711792">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Keywords: 1D-CNN;</w:t>
      </w:r>
      <w:r w:rsidR="00D0534F" w:rsidRPr="00C258A2">
        <w:rPr>
          <w:rFonts w:ascii="Times New Roman" w:hAnsi="Times New Roman" w:cs="Times New Roman"/>
          <w:sz w:val="20"/>
          <w:szCs w:val="20"/>
          <w:lang w:val="en-US"/>
        </w:rPr>
        <w:t xml:space="preserve"> A phase</w:t>
      </w:r>
      <w:r>
        <w:rPr>
          <w:rFonts w:ascii="Times New Roman" w:hAnsi="Times New Roman" w:cs="Times New Roman"/>
          <w:sz w:val="20"/>
          <w:szCs w:val="20"/>
          <w:lang w:val="en-US"/>
        </w:rPr>
        <w:t>;</w:t>
      </w:r>
      <w:r w:rsidR="00D0534F" w:rsidRPr="00C258A2">
        <w:rPr>
          <w:rFonts w:ascii="Times New Roman" w:hAnsi="Times New Roman" w:cs="Times New Roman"/>
          <w:sz w:val="20"/>
          <w:szCs w:val="20"/>
          <w:lang w:val="en-US"/>
        </w:rPr>
        <w:t xml:space="preserve"> CAP</w:t>
      </w:r>
      <w:r>
        <w:rPr>
          <w:rFonts w:ascii="Times New Roman" w:hAnsi="Times New Roman" w:cs="Times New Roman"/>
          <w:sz w:val="20"/>
          <w:szCs w:val="20"/>
          <w:lang w:val="en-US"/>
        </w:rPr>
        <w:t>;</w:t>
      </w:r>
      <w:r w:rsidR="00D0534F" w:rsidRPr="00C258A2">
        <w:rPr>
          <w:rFonts w:ascii="Times New Roman" w:hAnsi="Times New Roman" w:cs="Times New Roman"/>
          <w:sz w:val="20"/>
          <w:szCs w:val="20"/>
          <w:lang w:val="en-US"/>
        </w:rPr>
        <w:t xml:space="preserve"> HOSA</w:t>
      </w:r>
      <w:r>
        <w:rPr>
          <w:rFonts w:ascii="Times New Roman" w:hAnsi="Times New Roman" w:cs="Times New Roman"/>
          <w:sz w:val="20"/>
          <w:szCs w:val="20"/>
          <w:lang w:val="en-US"/>
        </w:rPr>
        <w:t>;</w:t>
      </w:r>
      <w:r w:rsidR="00D0534F" w:rsidRPr="00C258A2">
        <w:rPr>
          <w:rFonts w:ascii="Times New Roman" w:hAnsi="Times New Roman" w:cs="Times New Roman"/>
          <w:sz w:val="20"/>
          <w:szCs w:val="20"/>
          <w:lang w:val="en-US"/>
        </w:rPr>
        <w:t xml:space="preserve"> LSTM.</w:t>
      </w:r>
    </w:p>
    <w:p w14:paraId="3D81081A" w14:textId="77777777" w:rsidR="00D0534F" w:rsidRPr="00C258A2" w:rsidRDefault="00D0534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1. Introduction</w:t>
      </w:r>
    </w:p>
    <w:p w14:paraId="1A209681"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Sleep is a complex cyclical process that is usually examined using sleep related metrics attained from signals recorded by polysomnography (PSG). This examination is considered the gold standard for sleep analysis, and the scoring rules, defined by the American Academy of Sleep Medicine (AASM) manuals, assign to each thirty second epoch (standardized scoring epoch) either the stage wake, Rapid Eye Movement (REM), or one of the Non-REM (NREM) stages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HZq7VXbU","properties":{"formattedCitation":"[1]","plainCitation":"[1]","noteIndex":0},"citationItems":[{"id":12,"uris":["http://zotero.org/users/5446081/items/SVZPNCB6"],"uri":["http://zotero.org/users/5446081/items/SVZPNCB6"],"itemData":{"id":12,"type":"book","event-place":"Darien, Illinois, USA","language":"english","publisher":"American Academy of Sleep Medicine","publisher-place":"Darien, Illinois, USA","title":"The AASM Manual for the Scoring of Sleep and Associated Events: Rules, Terminology and Technical Specifications","author":[{"family":"Berry","given":"R."},{"family":"Brooks","given":"R."},{"family":"Gamaldo","given":"C."},{"family":"Harding","given":"S."},{"family":"Lloyd","given":"R."},{"family":"Marcus","given":"C."},{"family":"Vaughn","given":"B."}],"issued":{"date-parts":[["2017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6F3A8A28"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electroencephalogram (EEG) signals are used as a reference to define the sleep structure, which is composed of macrostructure and microstructure. The macrostructure is a stepwise profile characterized by repetitive NREM and REM cycles, according to the prevalent EEG activity, while transient and phasic </w:t>
      </w:r>
      <w:r w:rsidRPr="00C258A2">
        <w:rPr>
          <w:rFonts w:ascii="Times New Roman" w:hAnsi="Times New Roman" w:cs="Times New Roman"/>
          <w:sz w:val="20"/>
          <w:szCs w:val="20"/>
          <w:lang w:val="en-US"/>
        </w:rPr>
        <w:lastRenderedPageBreak/>
        <w:t xml:space="preserve">events, shown in the brain electrical activity, define the microstructure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3FZF4F9Z","properties":{"formattedCitation":"[2]","plainCitation":"[2]","noteIndex":0},"citationItems":[{"id":916,"uris":["http://zotero.org/users/5446081/items/AN3U34B2"],"uri":["http://zotero.org/users/5446081/items/AN3U34B2"],"itemData":{"id":916,"type":"article-journal","container-title":"Journal of Clinical Neurophysiology","issue":"4","page":"285-294","title":"The Future of Computer-Assisted Investigation of the Polysomnogram: Sleep Microstructure","volume":"13","author":[{"family":"Kubicki","given":"S."},{"family":"Herrmann","given":"W."}],"issued":{"date-parts":[["1996"]]}}}],"schema":"https://github.com/citation-style-language/schema/raw/master/csl-citation.json"}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paradigm composed of epochs lasting one second was employed to score the microstructure events since they have a shorter duration than the standardized scoring epoch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u56Q2O8R","properties":{"formattedCitation":"[3]","plainCitation":"[3]","noteIndex":0},"citationItems":[{"id":950,"uris":["http://zotero.org/users/5446081/items/TCXIXKZY"],"uri":["http://zotero.org/users/5446081/items/TCXIXKZY"],"itemData":{"id":950,"type":"article-journal","container-title":"Sleep Medicine Reviews","issue":"1","page":"101–123","title":"Origin and Significance of the Cyclic Alternating Pattern (CAP)","volume":"4","author":[{"family":"Terzano","given":"M."},{"family":"Parrino","given":"L."}],"issued":{"date-parts":[["2000"]]}}}],"schema":"https://github.com/citation-style-language/schema/raw/master/csl-citation.json"}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33D322AF" w14:textId="65BE72BF"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Cyclic Alternating Pattern (CAP) concept was proposed by Terzano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uyhCyCNK","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as an approach to </w:t>
      </w:r>
      <w:del w:id="2" w:author="Diogo Nuno Teixeira Freitas" w:date="2021-12-30T11:40:00Z">
        <w:r w:rsidRPr="00C258A2" w:rsidDel="00216C15">
          <w:rPr>
            <w:rFonts w:ascii="Times New Roman" w:hAnsi="Times New Roman" w:cs="Times New Roman"/>
            <w:sz w:val="20"/>
            <w:szCs w:val="20"/>
            <w:lang w:val="en-US"/>
          </w:rPr>
          <w:delText xml:space="preserve">examine </w:delText>
        </w:r>
      </w:del>
      <w:ins w:id="3" w:author="Diogo Nuno Teixeira Freitas" w:date="2021-12-30T11:40:00Z">
        <w:r w:rsidR="00216C15" w:rsidRPr="00C258A2">
          <w:rPr>
            <w:rFonts w:ascii="Times New Roman" w:hAnsi="Times New Roman" w:cs="Times New Roman"/>
            <w:sz w:val="20"/>
            <w:szCs w:val="20"/>
            <w:lang w:val="en-US"/>
          </w:rPr>
          <w:t>examin</w:t>
        </w:r>
        <w:r w:rsidR="00216C15">
          <w:rPr>
            <w:rFonts w:ascii="Times New Roman" w:hAnsi="Times New Roman" w:cs="Times New Roman"/>
            <w:sz w:val="20"/>
            <w:szCs w:val="20"/>
            <w:lang w:val="en-US"/>
          </w:rPr>
          <w:t>ing</w:t>
        </w:r>
        <w:r w:rsidR="00216C15"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the microstructure</w:t>
      </w:r>
      <w:r w:rsidR="0008479A">
        <w:rPr>
          <w:rFonts w:ascii="Times New Roman" w:hAnsi="Times New Roman" w:cs="Times New Roman"/>
          <w:sz w:val="20"/>
          <w:szCs w:val="20"/>
          <w:lang w:val="en-US"/>
        </w:rPr>
        <w:t xml:space="preserve"> of</w:t>
      </w:r>
      <w:r w:rsidRPr="00C258A2">
        <w:rPr>
          <w:rFonts w:ascii="Times New Roman" w:hAnsi="Times New Roman" w:cs="Times New Roman"/>
          <w:sz w:val="20"/>
          <w:szCs w:val="20"/>
          <w:lang w:val="en-US"/>
        </w:rPr>
        <w:t xml:space="preserve"> the NREM sleep by evaluating the sequences of transient electrocortical events which are different from the EEG background activity. Specifically, the CAP is composed of an activation phase (A phase), characterized by a sequence of transient EEG variations, directly followed by a quiescent phase (B phase), denoting the intermittent recovery of background activity. Each phase can only be considered a valid CAP phase if its duration ranges from two to sixty seconds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LQI2ynsK","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45E65AAE" w14:textId="7632CD44"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Several studies have been carried out </w:t>
      </w:r>
      <w:del w:id="4" w:author="Diogo Nuno Teixeira Freitas" w:date="2021-12-30T11:41:00Z">
        <w:r w:rsidRPr="00C258A2" w:rsidDel="00216C15">
          <w:rPr>
            <w:rFonts w:ascii="Times New Roman" w:hAnsi="Times New Roman" w:cs="Times New Roman"/>
            <w:sz w:val="20"/>
            <w:szCs w:val="20"/>
            <w:lang w:val="en-US"/>
          </w:rPr>
          <w:delText>with the goal of understanding</w:delText>
        </w:r>
      </w:del>
      <w:ins w:id="5" w:author="Diogo Nuno Teixeira Freitas" w:date="2021-12-30T11:41:00Z">
        <w:r w:rsidR="00216C15">
          <w:rPr>
            <w:rFonts w:ascii="Times New Roman" w:hAnsi="Times New Roman" w:cs="Times New Roman"/>
            <w:sz w:val="20"/>
            <w:szCs w:val="20"/>
            <w:lang w:val="en-US"/>
          </w:rPr>
          <w:t>to understand</w:t>
        </w:r>
      </w:ins>
      <w:r w:rsidRPr="00C258A2">
        <w:rPr>
          <w:rFonts w:ascii="Times New Roman" w:hAnsi="Times New Roman" w:cs="Times New Roman"/>
          <w:sz w:val="20"/>
          <w:szCs w:val="20"/>
          <w:lang w:val="en-US"/>
        </w:rPr>
        <w:t xml:space="preserve"> the role of CAP </w:t>
      </w:r>
      <w:del w:id="6" w:author="Diogo Nuno Teixeira Freitas" w:date="2021-12-30T11:42:00Z">
        <w:r w:rsidRPr="00C258A2" w:rsidDel="00216C15">
          <w:rPr>
            <w:rFonts w:ascii="Times New Roman" w:hAnsi="Times New Roman" w:cs="Times New Roman"/>
            <w:sz w:val="20"/>
            <w:szCs w:val="20"/>
            <w:lang w:val="en-US"/>
          </w:rPr>
          <w:delText xml:space="preserve">on </w:delText>
        </w:r>
      </w:del>
      <w:ins w:id="7" w:author="Diogo Nuno Teixeira Freitas" w:date="2021-12-30T11:42:00Z">
        <w:r w:rsidR="00216C15">
          <w:rPr>
            <w:rFonts w:ascii="Times New Roman" w:hAnsi="Times New Roman" w:cs="Times New Roman"/>
            <w:sz w:val="20"/>
            <w:szCs w:val="20"/>
            <w:lang w:val="en-US"/>
          </w:rPr>
          <w:t>i</w:t>
        </w:r>
        <w:r w:rsidR="00216C15" w:rsidRPr="00C258A2">
          <w:rPr>
            <w:rFonts w:ascii="Times New Roman" w:hAnsi="Times New Roman" w:cs="Times New Roman"/>
            <w:sz w:val="20"/>
            <w:szCs w:val="20"/>
            <w:lang w:val="en-US"/>
          </w:rPr>
          <w:t xml:space="preserve">n </w:t>
        </w:r>
      </w:ins>
      <w:r w:rsidRPr="00C258A2">
        <w:rPr>
          <w:rFonts w:ascii="Times New Roman" w:hAnsi="Times New Roman" w:cs="Times New Roman"/>
          <w:sz w:val="20"/>
          <w:szCs w:val="20"/>
          <w:lang w:val="en-US"/>
        </w:rPr>
        <w:t xml:space="preserve">the sleep process. It was proposed that CAP is significantly related to the creation, consolidation, and disruption of the sleep macrostructure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NFGVFucb","properties":{"formattedCitation":"[5]","plainCitation":"[5]","noteIndex":0},"citationItems":[{"id":839,"uris":["http://zotero.org/users/5446081/items/AQQEYMUZ"],"uri":["http://zotero.org/users/5446081/items/AQQEYMUZ"],"itemData":{"id":839,"type":"article-journal","container-title":"Journal of Sleep Research","issue":"1","page":"1-23","title":"The nature of arousal in sleep","volume":"13","author":[{"family":"Halász","given":"P."},{"family":"Terzano","given":"M."},{"family":"Parrino","given":"L."},{"family":"Bódizs","given":"R."}],"issued":{"date-parts":[["2004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CAP was identified as an EEG marker of sleep instability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z1TQF9Zr","properties":{"formattedCitation":"[6]","plainCitation":"[6]","noteIndex":0},"citationItems":[{"id":101,"uris":["http://zotero.org/users/5446081/items/BCBTKG3Q"],"uri":["http://zotero.org/users/5446081/items/BCBTKG3Q"],"itemData":{"id":101,"type":"article-journal","container-title":"Sleep Medicine Reviews","issue":"1","language":"english","page":"27–45","title":"Cyclic alternating pattern (CAP): the marker of sleep instability","volume":"16","author":[{"family":"Parrino","given":"L."},{"family":"Ferri","given":"R."},{"family":"Bruni","given":"O."},{"family":"Terzano","given":"M."}],"issued":{"date-parts":[["2012"]]}}}],"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functioning as a measure of the brain’s effort to preserve sleep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fCHiJiwC","properties":{"formattedCitation":"[7]","plainCitation":"[7]","noteIndex":0},"citationItems":[{"id":755,"uris":["http://zotero.org/users/5446081/items/HFMUNYRI"],"uri":["http://zotero.org/users/5446081/items/HFMUNYRI"],"itemData":{"id":755,"type":"article-journal","container-title":"Physiology &amp; Behavior","issue":"4","language":"english","page":"807–813","title":"Clinical applications of cyclic alternating pattern","volume":"54","author":[{"family":"Terzano","given":"M."},{"family":"Parrino","given":"L."}],"issued":{"date-parts":[["1993"]]}}}],"schema":"https://github.com/citation-style-language/schema/raw/master/csl-citation.json"}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thus, working as a sleep quality marker. Temporal relation between behavioral activities, autonomic functions, and CAP was observed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TUl8HkG3","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Consequently, CAP was found to be correlated with the occurrence of several disorders such as sleep apnea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S5PlYvnu","properties":{"formattedCitation":"[9]","plainCitation":"[9]","noteIndex":0},"citationItems":[{"id":811,"uris":["http://zotero.org/users/5446081/items/36XDVTUX"],"uri":["http://zotero.org/users/5446081/items/36XDVTUX"],"itemData":{"id":811,"type":"article-journal","container-title":"Journal of Clinical Neurophysiology","issue":"2","page":"145-155","title":"Polysomnographic analysis of arousal responses in obstructive sleep apnea syndrome by means of the cyclic alternating pattern","volume":"13","author":[{"family":"Terzano","given":"M."},{"family":"Parrino","given":"L."},{"family":"Boselli","given":"M."},{"family":"Spaggiari","given":"M."},{"family":"Di Giovanni","given":"G."}],"issued":{"date-parts":[["1996"]]}}}],"schema":"https://github.com/citation-style-language/schema/raw/master/csl-citation.json"}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These works advocate the relevance of the CAP as a sleep quality marker. However, a large amount of information is generated during a full night EEG recording. Thus, manual scoring all the CAP events is unpractical, and misclassifications are likely to occur. As a result, the specialist agreement, when analyzing the same EEG signals, ranges from 69% to 78% (getting closer to the lower bound as the number of specialists involved in the analysis increases)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AjTDmdZo","properties":{"formattedCitation":"[10]","plainCitation":"[10]","noteIndex":0},"citationItems":[{"id":818,"uris":["http://zotero.org/users/5446081/items/EDKEDT4L"],"uri":["http://zotero.org/users/5446081/items/EDKEDT4L"],"itemData":{"id":818,"type":"article-journal","container-title":"Brazilian Journal of Medical and Biological Research","issue":"3","page":"e8059","title":"Visual and automatic classification of the cyclic alternating pattern in electroencephalography during sleep","volume":"52","author":[{"family":"Largo","given":"R."},{"family":"Lopes","given":"M."},{"family":"Spruyt","given":"K."},{"family":"Guilleminault","given":"C."},{"family":"Wang","given":"Y."},{"family":"Ros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vRuTjrQI","properties":{"formattedCitation":"[11]","plainCitation":"[11]","noteIndex":0},"citationItems":[{"id":610,"uris":["http://zotero.org/users/5446081/items/UMJ9VPQY"],"uri":["http://zotero.org/users/5446081/items/UMJ9VPQY"],"itemData":{"id":610,"type":"article-journal","container-title":"Arquivos de Neuro-Psiquiatria","issue":"3A","language":"english","page":"578–581","title":"Visual and automatic cyclic alternating pattern (CAP) scoring: inter-rater reliability study","volume":"64","author":[{"family":"Rosa","given":"A."},{"family":"Alves","given":"G."},{"family":"Brito","given":"M."},{"family":"Lopes","given":"M."},{"family":"Tufik","given":"S."}],"issued":{"date-parts":[["2006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Therefore, the development of automatic CAP detection algorithms is desirable and consubstantiate</w:t>
      </w:r>
      <w:ins w:id="8" w:author="Diogo Nuno Teixeira Freitas" w:date="2021-12-30T11:42:00Z">
        <w:r w:rsidR="00216C15">
          <w:rPr>
            <w:rFonts w:ascii="Times New Roman" w:hAnsi="Times New Roman" w:cs="Times New Roman"/>
            <w:sz w:val="20"/>
            <w:szCs w:val="20"/>
            <w:lang w:val="en-US"/>
          </w:rPr>
          <w:t>s</w:t>
        </w:r>
      </w:ins>
      <w:r w:rsidRPr="00C258A2">
        <w:rPr>
          <w:rFonts w:ascii="Times New Roman" w:hAnsi="Times New Roman" w:cs="Times New Roman"/>
          <w:sz w:val="20"/>
          <w:szCs w:val="20"/>
          <w:lang w:val="en-US"/>
        </w:rPr>
        <w:t xml:space="preserve"> the necessity </w:t>
      </w:r>
      <w:del w:id="9" w:author="Diogo Nuno Teixeira Freitas" w:date="2021-12-30T11:42:00Z">
        <w:r w:rsidRPr="00C258A2" w:rsidDel="00216C15">
          <w:rPr>
            <w:rFonts w:ascii="Times New Roman" w:hAnsi="Times New Roman" w:cs="Times New Roman"/>
            <w:sz w:val="20"/>
            <w:szCs w:val="20"/>
            <w:lang w:val="en-US"/>
          </w:rPr>
          <w:delText xml:space="preserve">for </w:delText>
        </w:r>
      </w:del>
      <w:ins w:id="10" w:author="Diogo Nuno Teixeira Freitas" w:date="2021-12-30T11:42:00Z">
        <w:r w:rsidR="00216C15">
          <w:rPr>
            <w:rFonts w:ascii="Times New Roman" w:hAnsi="Times New Roman" w:cs="Times New Roman"/>
            <w:sz w:val="20"/>
            <w:szCs w:val="20"/>
            <w:lang w:val="en-US"/>
          </w:rPr>
          <w:t>of</w:t>
        </w:r>
        <w:r w:rsidR="00216C15"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this study. The main goal of the developed work is to create an automatic classifier for CAP assessment, which can be used to predict </w:t>
      </w:r>
      <w:del w:id="11" w:author="Diogo Nuno Teixeira Freitas" w:date="2021-12-30T11:43:00Z">
        <w:r w:rsidRPr="00C258A2" w:rsidDel="00216C15">
          <w:rPr>
            <w:rFonts w:ascii="Times New Roman" w:hAnsi="Times New Roman" w:cs="Times New Roman"/>
            <w:sz w:val="20"/>
            <w:szCs w:val="20"/>
            <w:lang w:val="en-US"/>
          </w:rPr>
          <w:delText xml:space="preserve">the </w:delText>
        </w:r>
      </w:del>
      <w:r w:rsidRPr="00C258A2">
        <w:rPr>
          <w:rFonts w:ascii="Times New Roman" w:hAnsi="Times New Roman" w:cs="Times New Roman"/>
          <w:sz w:val="20"/>
          <w:szCs w:val="20"/>
          <w:lang w:val="en-US"/>
        </w:rPr>
        <w:t>sleep quality.</w:t>
      </w:r>
    </w:p>
    <w:p w14:paraId="3131AD83" w14:textId="68423B86"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Each A phase can be divided into three subtypes according to the amplitude and spectral characteristics of the EEG signal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zQTlAzFp","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Several works have proposed automatic methods for classifying these subtypes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pQScX8dY","properties":{"formattedCitation":"[12]","plainCitation":"[12]","noteIndex":0},"citationItems":[{"id":264,"uris":["http://zotero.org/users/5446081/items/A9S3AXTH"],"uri":["http://zotero.org/users/5446081/items/A9S3AXTH"],"itemData":{"id":264,"type":"paper-conference","event":"36th Annual International Conference of the IEEE engineering in Medicine and Biology Society","event-place":"Chicago, USA","language":"english","publisher-place":"Chicago, USA","title":"On separability of A-phases during the cyclic alternating pattern","author":[{"family":"Mendez","given":"M."},{"family":"Alba","given":"A."},{"family":"Chouvarda","given":"I."},{"family":"Milioli","given":"G."},{"family":"Grassi","given":"A."},{"family":"Terzano","given":"M."},{"family":"Parrino","given":"L."}],"issued":{"date-parts":[["2014",8,26]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ICbOtlwU","properties":{"formattedCitation":"[13]","plainCitation":"[13]","noteIndex":0},"citationItems":[{"id":892,"uris":["http://zotero.org/users/5446081/items/9ZRL3AYW"],"uri":["http://zotero.org/users/5446081/items/9ZRL3AYW"],"itemData":{"id":892,"type":"article-journal","container-title":"IEEE Transactions on Neural Systems and Rehabilitation Engineering","issue":"9","page":"1695-1703","title":"Automatic A-Phase Detection of Cyclic Alternating Patterns in Sleep Using Dynamic Temporal Information","volume":"27","author":[{"family":"Hartmann","given":"S."},{"family":"Baumert","given":"M."}],"issued":{"date-parts":[["2019"]]}}}],"schema":"https://github.com/citation-style-language/schema/raw/master/csl-citation.json"}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Although these subtypes provide relevant information regarding the sleep process, for the sleep quality examination, the most relevant information is in the occurrence or not of CAP cycles to calculate the CAP rate (total CAP duration to the total NREM sleep duration ratio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F2w8MTV2","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This metric is the most widely used microstructural parameter for clinical purposes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md8Gy3Jv","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It has the advantage </w:t>
      </w:r>
      <w:r w:rsidR="0008479A">
        <w:rPr>
          <w:rFonts w:ascii="Times New Roman" w:hAnsi="Times New Roman" w:cs="Times New Roman"/>
          <w:sz w:val="20"/>
          <w:szCs w:val="20"/>
          <w:lang w:val="en-US"/>
        </w:rPr>
        <w:t>of being</w:t>
      </w:r>
      <w:r w:rsidRPr="00C258A2">
        <w:rPr>
          <w:rFonts w:ascii="Times New Roman" w:hAnsi="Times New Roman" w:cs="Times New Roman"/>
          <w:sz w:val="20"/>
          <w:szCs w:val="20"/>
          <w:lang w:val="en-US"/>
        </w:rPr>
        <w:t xml:space="preserve"> characterized by a low night-to-night intra</w:t>
      </w:r>
      <w:r w:rsidR="0008479A">
        <w:rPr>
          <w:rFonts w:ascii="Times New Roman" w:hAnsi="Times New Roman" w:cs="Times New Roman"/>
          <w:sz w:val="20"/>
          <w:szCs w:val="20"/>
          <w:lang w:val="en-US"/>
        </w:rPr>
        <w:t>individual variability.</w:t>
      </w:r>
      <w:r w:rsidRPr="00C258A2">
        <w:rPr>
          <w:rFonts w:ascii="Times New Roman" w:hAnsi="Times New Roman" w:cs="Times New Roman"/>
          <w:sz w:val="20"/>
          <w:szCs w:val="20"/>
          <w:lang w:val="en-US"/>
        </w:rPr>
        <w:t xml:space="preserve"> </w:t>
      </w:r>
      <w:r w:rsidR="0008479A">
        <w:rPr>
          <w:rFonts w:ascii="Times New Roman" w:hAnsi="Times New Roman" w:cs="Times New Roman"/>
          <w:sz w:val="20"/>
          <w:szCs w:val="20"/>
          <w:lang w:val="en-US"/>
        </w:rPr>
        <w:t>T</w:t>
      </w:r>
      <w:r w:rsidRPr="00C258A2">
        <w:rPr>
          <w:rFonts w:ascii="Times New Roman" w:hAnsi="Times New Roman" w:cs="Times New Roman"/>
          <w:sz w:val="20"/>
          <w:szCs w:val="20"/>
          <w:lang w:val="en-US"/>
        </w:rPr>
        <w:t>hus</w:t>
      </w:r>
      <w:r w:rsidR="0008479A">
        <w:rPr>
          <w:rFonts w:ascii="Times New Roman" w:hAnsi="Times New Roman" w:cs="Times New Roman"/>
          <w:sz w:val="20"/>
          <w:szCs w:val="20"/>
          <w:lang w:val="en-US"/>
        </w:rPr>
        <w:t>,</w:t>
      </w:r>
      <w:r w:rsidRPr="00C258A2">
        <w:rPr>
          <w:rFonts w:ascii="Times New Roman" w:hAnsi="Times New Roman" w:cs="Times New Roman"/>
          <w:sz w:val="20"/>
          <w:szCs w:val="20"/>
          <w:lang w:val="en-US"/>
        </w:rPr>
        <w:t xml:space="preserve"> allowing to </w:t>
      </w:r>
      <w:r w:rsidRPr="00C258A2">
        <w:rPr>
          <w:rFonts w:ascii="Times New Roman" w:hAnsi="Times New Roman" w:cs="Times New Roman"/>
          <w:sz w:val="20"/>
          <w:szCs w:val="20"/>
          <w:lang w:val="en-US"/>
        </w:rPr>
        <w:lastRenderedPageBreak/>
        <w:t>appraise the quality of sleep by knowing the subject’s age (</w:t>
      </w:r>
      <w:del w:id="12" w:author="Diogo Nuno Teixeira Freitas" w:date="2021-12-30T13:05:00Z">
        <w:r w:rsidRPr="00C258A2" w:rsidDel="00A434F3">
          <w:rPr>
            <w:rFonts w:ascii="Times New Roman" w:hAnsi="Times New Roman" w:cs="Times New Roman"/>
            <w:sz w:val="20"/>
            <w:szCs w:val="20"/>
            <w:lang w:val="en-US"/>
          </w:rPr>
          <w:delText xml:space="preserve">A </w:delText>
        </w:r>
      </w:del>
      <w:ins w:id="13" w:author="Diogo Nuno Teixeira Freitas" w:date="2021-12-30T13:05:00Z">
        <w:r w:rsidR="00A434F3">
          <w:rPr>
            <w:rFonts w:ascii="Times New Roman" w:hAnsi="Times New Roman" w:cs="Times New Roman"/>
            <w:sz w:val="20"/>
            <w:szCs w:val="20"/>
            <w:lang w:val="en-US"/>
          </w:rPr>
          <w:t>a</w:t>
        </w:r>
        <w:r w:rsidR="00A434F3"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CAP rate higher than the average for the subject’s age can be linked to poorer sleep quality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te1pXYc8","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59DA4E6F"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Most state of the art works performed the A phase detection by feeding features, created by a feature creation process, to the classification procedure, which is either composed of tuned thresholds or a machine learning classifier. However, the feature creation process requires significant domain-specific knowledge. It is becoming considerably difficult to discover a new set of features that can achieve a higher performance than the methods reported in the state of the art. It is also relevant to notice that combining two or more features does not assure</w:t>
      </w:r>
      <w:del w:id="14" w:author="Diogo Nuno Teixeira Freitas" w:date="2021-12-30T11:46:00Z">
        <w:r w:rsidRPr="00C258A2" w:rsidDel="00216C15">
          <w:rPr>
            <w:rFonts w:ascii="Times New Roman" w:hAnsi="Times New Roman" w:cs="Times New Roman"/>
            <w:sz w:val="20"/>
            <w:szCs w:val="20"/>
            <w:lang w:val="en-US"/>
          </w:rPr>
          <w:delText>s</w:delText>
        </w:r>
      </w:del>
      <w:r w:rsidRPr="00C258A2">
        <w:rPr>
          <w:rFonts w:ascii="Times New Roman" w:hAnsi="Times New Roman" w:cs="Times New Roman"/>
          <w:sz w:val="20"/>
          <w:szCs w:val="20"/>
          <w:lang w:val="en-US"/>
        </w:rPr>
        <w:t xml:space="preserve"> improvement in the performance, and usually the features need to be sorted to find the most relevant </w:t>
      </w:r>
      <w:r w:rsidRPr="00C258A2">
        <w:rPr>
          <w:rFonts w:ascii="Times New Roman" w:hAnsi="Times New Roman" w:cs="Times New Roman"/>
          <w:sz w:val="20"/>
          <w:szCs w:val="20"/>
          <w:lang w:val="en-US"/>
        </w:rPr>
        <w:fldChar w:fldCharType="begin"/>
      </w:r>
      <w:r w:rsidR="007C2BA5">
        <w:rPr>
          <w:rFonts w:ascii="Times New Roman" w:hAnsi="Times New Roman" w:cs="Times New Roman"/>
          <w:sz w:val="20"/>
          <w:szCs w:val="20"/>
          <w:lang w:val="en-US"/>
        </w:rPr>
        <w:instrText xml:space="preserve"> ADDIN ZOTERO_ITEM CSL_CITATION {"citationID":"MQnQ9X26","properties":{"formattedCitation":"[14]","plainCitation":"[14]","noteIndex":0},"citationItems":[{"id":"sNMGI69C/GuUcHvam","uris":["http://zotero.org/users/5446081/items/BSEA7IIU"],"uri":["http://zotero.org/users/5446081/items/BSEA7IIU"],"itemData":{"id":"CJk8H8gz/thO947H1","type":"article-journal","container-title":"IEEE Access","page":"129586-129599","title":"Multi-Objective Hyperparameter Optimization of Convolutional Neural Network for Obstructive Sleep Apnea Detection","volume":"8","author":[{"family":"Mostafa","given":"S."},{"family":"Mendonça","given":"F."},{"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These difficulties can be resolved by using a deep learning classifier that automatically learns the relevant patterns directly from the input signal. These classifiers were identified in this work as Automatic Feature Creation (AFC) models. Nonetheless, important patterns can only be found if there is enough data to train the classifier. Therefore, CAP analysis can become considerably challenging since the classification is based on a second by second evaluation with few data points. For this reason, a novel approach was followed in this work, evaluating consecutive overlapping windows which fed a One-Dimension Convolutional Neural Network (1D-CNN) that can exploit spatially local correlations in the signal by enforcing a local connectivity pattern amongst neurons of adjacent layers. On the other hand, CAP was found to have temporal dependencies that can be identified by a recurrent neural network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1wzTY2J7","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0008479A">
        <w:rPr>
          <w:rFonts w:ascii="Times New Roman" w:hAnsi="Times New Roman" w:cs="Times New Roman"/>
          <w:sz w:val="20"/>
          <w:szCs w:val="20"/>
          <w:lang w:val="en-US"/>
        </w:rPr>
        <w:t>,</w:t>
      </w:r>
      <w:r w:rsidRPr="00C258A2">
        <w:rPr>
          <w:rFonts w:ascii="Times New Roman" w:hAnsi="Times New Roman" w:cs="Times New Roman"/>
          <w:sz w:val="20"/>
          <w:szCs w:val="20"/>
          <w:lang w:val="en-US"/>
        </w:rPr>
        <w:t xml:space="preserve"> such as the Long Short-Term Memory (LSTM). </w:t>
      </w:r>
      <w:r w:rsidR="00EF6706">
        <w:rPr>
          <w:rFonts w:ascii="Times New Roman" w:hAnsi="Times New Roman" w:cs="Times New Roman"/>
          <w:sz w:val="20"/>
          <w:szCs w:val="20"/>
          <w:lang w:val="en-US"/>
        </w:rPr>
        <w:t xml:space="preserve">These classifiers were also previously found to be suitable for signal analysis </w:t>
      </w:r>
      <w:r w:rsidR="00EF6706">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ZVmrLGlL","properties":{"formattedCitation":"[16]","plainCitation":"[16]","noteIndex":0},"citationItems":[{"id":1029,"uris":["http://zotero.org/users/5446081/items/L9KG9JMM"],"uri":["http://zotero.org/users/5446081/items/L9KG9JMM"],"itemData":{"id":1029,"type":"article-journal","container-title":"Advanced Engineering Informatics","issue":"1","page":"101177","title":"Convolutional long short-term memory model for recognizing construction workers’ postures from wearable inertial measurement units","volume":"46","author":[{"family":"Zhao","given":"J."},{"family":"Obonyo","given":"E."}],"issued":{"date-parts":[["2020"]]}}}],"schema":"https://github.com/citation-style-language/schema/raw/master/csl-citation.json"} </w:instrText>
      </w:r>
      <w:r w:rsidR="00EF6706">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[16]</w:t>
      </w:r>
      <w:r w:rsidR="00EF6706">
        <w:rPr>
          <w:rFonts w:ascii="Times New Roman" w:hAnsi="Times New Roman" w:cs="Times New Roman"/>
          <w:sz w:val="20"/>
          <w:szCs w:val="20"/>
          <w:lang w:val="en-US"/>
        </w:rPr>
        <w:fldChar w:fldCharType="end"/>
      </w:r>
      <w:r w:rsidR="00EF6706">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t>Therefore, both 1D-CNN and LSTM were examined in this work.</w:t>
      </w:r>
      <w:r w:rsidR="00EF6706">
        <w:rPr>
          <w:rFonts w:ascii="Times New Roman" w:hAnsi="Times New Roman" w:cs="Times New Roman"/>
          <w:sz w:val="20"/>
          <w:szCs w:val="20"/>
          <w:lang w:val="en-US"/>
        </w:rPr>
        <w:t xml:space="preserve"> </w:t>
      </w:r>
    </w:p>
    <w:p w14:paraId="26FFDBFB"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was reported by Mendonça et al. </w:t>
      </w:r>
      <w:r w:rsidRPr="00C258A2">
        <w:rPr>
          <w:rFonts w:ascii="Times New Roman" w:hAnsi="Times New Roman" w:cs="Times New Roman"/>
          <w:sz w:val="20"/>
          <w:szCs w:val="20"/>
          <w:lang w:val="en-US"/>
        </w:rPr>
        <w:fldChar w:fldCharType="begin"/>
      </w:r>
      <w:r w:rsidR="00EF3D0E">
        <w:rPr>
          <w:rFonts w:ascii="Times New Roman" w:hAnsi="Times New Roman" w:cs="Times New Roman"/>
          <w:sz w:val="20"/>
          <w:szCs w:val="20"/>
          <w:lang w:val="en-US"/>
        </w:rPr>
        <w:instrText xml:space="preserve"> ADDIN ZOTERO_ITEM CSL_CITATION {"citationID":"kHszVVby","properties":{"formattedCitation":"[17]","plainCitation":"[17]","noteIndex":0},"citationItems":[{"id":1024,"uris":["http://zotero.org/users/5446081/items/S3KAD6ZJ"],"uri":["http://zotero.org/users/5446081/items/S3KAD6ZJ"],"itemData":{"id":1024,"type":"article-journal","container-title":"Journal of Neural Engineering","issue":"3","page":"036004","title":"On the use of patterns obtained from LSTM and feature-based methods for time series analysis: application in automatic classification of the CAP A phase subtypes","volume":"18","author":[{"family":"Mendonça","given":"F."},{"family":"Mostafa","given":"S."},{"family":"Morgado-Dias","given":"F."},{"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that the deep learning models have difficulties recognizing the relevant patterns for two of the three subtypes which compose the A phases, suggesting the need for examining feature based methods in this work. Specifically, the LSTM was examined since it was identified as a suitable classifier for feature based analysis with temporal dependencies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YVgsWtcU","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the Feed-Forward Neural Network (FFNN) was also tested as it was identified in the state of the art as possibly the best conventional classifier for A phase estimation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PxEdyKcy","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40A6F5FD" w14:textId="7E25A206"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As a result, two approaches were followed in this work to perform both the A phase and NREM assessment. The first involved the AFC methodology where the classifier performed the classification by evaluating the EEG signal without having an explicit feature creation procedure, while the second employed features created from the EEG signal to feed the classifiers. Th</w:t>
      </w:r>
      <w:ins w:id="15" w:author="Diogo Nuno Teixeira Freitas" w:date="2021-12-30T11:49:00Z">
        <w:r w:rsidR="004C5E6A">
          <w:rPr>
            <w:rFonts w:ascii="Times New Roman" w:hAnsi="Times New Roman" w:cs="Times New Roman"/>
            <w:sz w:val="20"/>
            <w:szCs w:val="20"/>
            <w:lang w:val="en-US"/>
          </w:rPr>
          <w:t>is</w:t>
        </w:r>
      </w:ins>
      <w:del w:id="16" w:author="Diogo Nuno Teixeira Freitas" w:date="2021-12-30T11:49:00Z">
        <w:r w:rsidRPr="00C258A2" w:rsidDel="004C5E6A">
          <w:rPr>
            <w:rFonts w:ascii="Times New Roman" w:hAnsi="Times New Roman" w:cs="Times New Roman"/>
            <w:sz w:val="20"/>
            <w:szCs w:val="20"/>
            <w:lang w:val="en-US"/>
          </w:rPr>
          <w:delText>e</w:delText>
        </w:r>
      </w:del>
      <w:ins w:id="17" w:author="Diogo Nuno Teixeira Freitas" w:date="2021-12-30T11:49:00Z">
        <w:r w:rsidR="004C5E6A">
          <w:rPr>
            <w:rFonts w:ascii="Times New Roman" w:hAnsi="Times New Roman" w:cs="Times New Roman"/>
            <w:sz w:val="20"/>
            <w:szCs w:val="20"/>
            <w:lang w:val="en-US"/>
          </w:rPr>
          <w:t xml:space="preserve"> </w:t>
        </w:r>
      </w:ins>
      <w:del w:id="18" w:author="Diogo Nuno Teixeira Freitas" w:date="2021-12-30T11:49:00Z">
        <w:r w:rsidRPr="00C258A2" w:rsidDel="004C5E6A">
          <w:rPr>
            <w:rFonts w:ascii="Times New Roman" w:hAnsi="Times New Roman" w:cs="Times New Roman"/>
            <w:sz w:val="20"/>
            <w:szCs w:val="20"/>
            <w:lang w:val="en-US"/>
          </w:rPr>
          <w:delText xml:space="preserve"> objectives of this </w:delText>
        </w:r>
      </w:del>
      <w:r w:rsidRPr="00C258A2">
        <w:rPr>
          <w:rFonts w:ascii="Times New Roman" w:hAnsi="Times New Roman" w:cs="Times New Roman"/>
          <w:sz w:val="20"/>
          <w:szCs w:val="20"/>
          <w:lang w:val="en-US"/>
        </w:rPr>
        <w:t xml:space="preserve">work </w:t>
      </w:r>
      <w:del w:id="19" w:author="Diogo Nuno Teixeira Freitas" w:date="2021-12-30T11:49:00Z">
        <w:r w:rsidRPr="00C258A2" w:rsidDel="004C5E6A">
          <w:rPr>
            <w:rFonts w:ascii="Times New Roman" w:hAnsi="Times New Roman" w:cs="Times New Roman"/>
            <w:sz w:val="20"/>
            <w:szCs w:val="20"/>
            <w:lang w:val="en-US"/>
          </w:rPr>
          <w:delText xml:space="preserve">are </w:delText>
        </w:r>
      </w:del>
      <w:ins w:id="20" w:author="Diogo Nuno Teixeira Freitas" w:date="2021-12-30T11:49:00Z">
        <w:r w:rsidR="004C5E6A">
          <w:rPr>
            <w:rFonts w:ascii="Times New Roman" w:hAnsi="Times New Roman" w:cs="Times New Roman"/>
            <w:sz w:val="20"/>
            <w:szCs w:val="20"/>
            <w:lang w:val="en-US"/>
          </w:rPr>
          <w:t>aims</w:t>
        </w:r>
        <w:r w:rsidR="004C5E6A"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to assess if a model </w:t>
      </w:r>
      <w:r w:rsidRPr="00C258A2">
        <w:rPr>
          <w:rFonts w:ascii="Times New Roman" w:hAnsi="Times New Roman" w:cs="Times New Roman"/>
          <w:sz w:val="20"/>
          <w:szCs w:val="20"/>
          <w:lang w:val="en-US"/>
        </w:rPr>
        <w:lastRenderedPageBreak/>
        <w:t xml:space="preserve">based on a machine learning classifier is suitable for CAP and sleep quality assessment, and to identify if either AFC or feature based models are the most </w:t>
      </w:r>
      <w:del w:id="21" w:author="Diogo Nuno Teixeira Freitas" w:date="2021-12-30T11:48:00Z">
        <w:r w:rsidRPr="00C258A2" w:rsidDel="004C5E6A">
          <w:rPr>
            <w:rFonts w:ascii="Times New Roman" w:hAnsi="Times New Roman" w:cs="Times New Roman"/>
            <w:sz w:val="20"/>
            <w:szCs w:val="20"/>
            <w:lang w:val="en-US"/>
          </w:rPr>
          <w:delText xml:space="preserve">suitable </w:delText>
        </w:r>
      </w:del>
      <w:ins w:id="22" w:author="Diogo Nuno Teixeira Freitas" w:date="2021-12-30T11:48:00Z">
        <w:r w:rsidR="004C5E6A">
          <w:rPr>
            <w:rFonts w:ascii="Times New Roman" w:hAnsi="Times New Roman" w:cs="Times New Roman"/>
            <w:sz w:val="20"/>
            <w:szCs w:val="20"/>
            <w:lang w:val="en-US"/>
          </w:rPr>
          <w:t>appropriate</w:t>
        </w:r>
        <w:r w:rsidR="004C5E6A"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to perform the CAP examination.</w:t>
      </w:r>
    </w:p>
    <w:p w14:paraId="6037C187"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This work has the following organization: evaluation of the state of the art in section 2; presentation of the materials and methods in section 3; performance assessment of the developed algorithms in section 4; discussion of the results in section 5; conclusion of the work in section 6.</w:t>
      </w:r>
    </w:p>
    <w:p w14:paraId="560830FB" w14:textId="77777777" w:rsidR="00D0534F" w:rsidRPr="00C258A2" w:rsidRDefault="00D0534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2. State of the art</w:t>
      </w:r>
    </w:p>
    <w:p w14:paraId="134BFE5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Several works have proposed methods for the A phase detection, where the approach of considering each epoch as either “A” or “not-A” is common, leading to a binary classification problem. A technique to describe the sleep microstructure was proposed by Barcaro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0MYwHEwf","properties":{"formattedCitation":"[20]","plainCitation":"[20]","noteIndex":0},"citationItems":[{"id":554,"uris":["http://zotero.org/users/5446081/items/MPUCYV58"],"uri":["http://zotero.org/users/5446081/items/MPUCYV58"],"itemData":{"id":554,"type":"article-journal","container-title":"Sleep Medicine","issue":"6","language":"english","page":"567–576","title":"A general automatic method for the analysis of NREM sleep microstructure","volume":"5","author":[{"family":"Barcaro","given":"U."},{"family":"Bonanni","given":"E."},{"family":"Maestri","given":"M."},{"family":"Murri","given":"L."},{"family":"Parrino","given":"L."},{"family":"Terzano","given":"M."}],"issued":{"date-parts":[["2004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computing five band descriptors (one descriptor for each of the EEG characteristic bands), which provides a normalized measure of how much the amplitude, in a particular frequency band, differs from the background. A tuned threshold was then employed to perform the classification. Largo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l7ih1p6K","properties":{"formattedCitation":"[21]","plainCitation":"[21]","noteIndex":0},"citationItems":[{"id":770,"uris":["http://zotero.org/users/5446081/items/5PTBFWY3"],"uri":["http://zotero.org/users/5446081/items/5PTBFWY3"],"itemData":{"id":770,"type":"paper-conference","event":"2005 IEEE International Workshop on Intelligent Signal Processing","event-place":"Faro, Portugal","language":"english","publisher-place":"Faro, Portugal","title":"CAP Event Detection by Wavelets and GA Tuning","author":[{"family":"Largo","given":"R."},{"family":"Munteanu","given":"C."},{"family":"Rosa","given":"A."}],"issued":{"date-parts":[["2005",9,1]]}}}],"schema":"https://github.com/citation-style-language/schema/raw/master/csl-citation.json"}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evaluated the signal’s power of five frequency bands (by calculating the fast discrete wavelet transform) and analyzed two moving averages to identify the occurrence of A phases, classified by comparing with a threshold. Niknazar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lGI7myuh","properties":{"formattedCitation":"[22]","plainCitation":"[22]","noteIndex":0},"citationItems":[{"id":545,"uris":["http://zotero.org/users/5446081/items/5Q2NP2RG"],"uri":["http://zotero.org/users/5446081/items/5Q2NP2RG"],"itemData":{"id":545,"type":"paper-conference","event":"23rd Iranian Conference on Electrical Engineering","event-place":"Tehran, Iran","language":"english","publisher-place":"Tehran, Iran","title":"A Novel Method to Detect the A Phases of Cyclic Alternating Pattern (CAP) Using Similarity Index","author":[{"family":"Niknazar","given":"H."},{"family":"Seifpour","given":"S."},{"family":"Mikaili","given":"M."},{"family":"Nasrabadi","given":"A."},{"family":"Banaraki","given":"A."}],"issued":{"date-parts":[["2015",5,10]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proposed a classification method that performed a similarity analysis between reference windows (from a database) and the windowed signal presented to the algorithm.</w:t>
      </w:r>
    </w:p>
    <w:p w14:paraId="65689AA1" w14:textId="14EF0E8B"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Mariani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8Htm6SGh","properties":{"formattedCitation":"[23]","plainCitation":"[23]","noteIndex":0},"citationItems":[{"id":759,"uris":["http://zotero.org/users/5446081/items/RIVGXAFN"],"uri":["http://zotero.org/users/5446081/items/RIVGXAFN"],"itemData":{"id":759,"type":"article-journal","container-title":"Clinical Neurophysiology","issue":"10","language":"english","page":"2016–2024","title":"Characterization of A phases during the Cyclic Alternating Pattern of sleep","volume":"122","author":[{"family":"Mariani","given":"S."},{"family":"Manfredini","given":"E."},{"family":"Rosso","given":"V."},{"family":"Mendez","given":"M."},{"family":"Bianchi","given":"A."},{"family":"Matteucci","given":"M."},{"family":"Terzano","given":"M."},{"family":"Cerutti","given":"S."},{"family":"Parrino","given":"L."}],"issued":{"date-parts":[["2011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examined the five band descriptors, Hjorth descriptors, and differential variance (of the EEG signal), performing the classification with tuned thresholds. It was observed that differential variance attained the best performance. These features were also evaluated by Mariani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9uQVt1X","properties":{"formattedCitation":"[24]","plainCitation":"[24]","noteIndex":0},"citationItems":[{"id":787,"uris":["http://zotero.org/users/5446081/items/2S4NG6YQ"],"uri":["http://zotero.org/users/5446081/items/2S4NG6YQ"],"itemData":{"id":787,"type":"paper-conference","container-title":"33rd Annual International Conference of the IEEE Engineering in Medicine and Biology Society","event":"33rd Annual International Conference of the IEEE Engineering in Medicine and Biology Society","event-place":"Massachusetts, USA","language":"english","publisher-place":"Massachusetts, USA","title":"Automatic detection of CAP on central and fronto-central EEG leads via Support Vector Machines","author":[{"family":"Mariani","given":"S."},{"family":"Grassi","given":"A."},{"family":"Mendez","given":"M."},{"family":"Parrino","given":"L."},{"family":"Terzano","given":"M."},{"family":"Bianchi","given":"A."}],"issued":{"date-parts":[["2011",8,30]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nF8Ajwid","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DCpCPcec","properties":{"formattedCitation":"[25]","plainCitation":"[25]","noteIndex":0},"citationItems":[{"id":704,"uris":["http://zotero.org/users/5446081/items/M5P4EFRQ"],"uri":["http://zotero.org/users/5446081/items/M5P4EFRQ"],"itemData":{"id":704,"type":"article-journal","container-title":"Medical &amp; Biological Engineering &amp; Computing","issue":"4","page":"359–372","title":"Efficient automatic classifiers for the detection of A phases of the cyclic alternating pattern in sleep","volume":"50","author":[{"family":"Mariani","given":"S."},{"family":"Manfredini","given":"E."},{"family":"Rosso","given":"V."},{"family":"Grassi","given":"A."},{"family":"Mendez","given":"M."},{"family":"Alba","given":"A."},{"family":"Matteucci","given":"M."},{"family":"Parrino","given":"L."},{"family":"Terzano","given":"M."},{"family":"Cerutti","given":"S."},{"family":"Bianchi","given":"A."}],"issued":{"date-parts":[["2012"]]}}}],"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classifying with a Support Vector Machine (SVM) with Gaussian kernel, a</w:t>
      </w:r>
      <w:ins w:id="23" w:author="Diogo Nuno Teixeira Freitas" w:date="2021-12-30T11:49:00Z">
        <w:r w:rsidR="004C5E6A">
          <w:rPr>
            <w:rFonts w:ascii="Times New Roman" w:hAnsi="Times New Roman" w:cs="Times New Roman"/>
            <w:sz w:val="20"/>
            <w:szCs w:val="20"/>
            <w:lang w:val="en-US"/>
          </w:rPr>
          <w:t>n</w:t>
        </w:r>
      </w:ins>
      <w:r w:rsidRPr="00C258A2">
        <w:rPr>
          <w:rFonts w:ascii="Times New Roman" w:hAnsi="Times New Roman" w:cs="Times New Roman"/>
          <w:sz w:val="20"/>
          <w:szCs w:val="20"/>
          <w:lang w:val="en-US"/>
        </w:rPr>
        <w:t xml:space="preserve"> FFNN, and a Linear Discriminant Analysis (LDA), respectively. Other classifiers were tested in the third work, however, LDA attained the highest accuracy. A method based on variable windows was also proposed by Mariani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8C214OO","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using three discriminant functions (one for each A phase subtype), which were then combined for the final score. Auto-covariance, Shannon entropy, Teager Energy Operator (TEO), and frequency domain features (chosen by a sequential forward selection method) were evaluated by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mWXVvlr","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711792">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and multiple classifiers were tested. Best results were attained using a</w:t>
      </w:r>
      <w:ins w:id="24" w:author="Diogo Nuno Teixeira Freitas" w:date="2021-12-30T11:50:00Z">
        <w:r w:rsidR="004C5E6A">
          <w:rPr>
            <w:rFonts w:ascii="Times New Roman" w:hAnsi="Times New Roman" w:cs="Times New Roman"/>
            <w:sz w:val="20"/>
            <w:szCs w:val="20"/>
            <w:lang w:val="en-US"/>
          </w:rPr>
          <w:t>n</w:t>
        </w:r>
      </w:ins>
      <w:r w:rsidRPr="00C258A2">
        <w:rPr>
          <w:rFonts w:ascii="Times New Roman" w:hAnsi="Times New Roman" w:cs="Times New Roman"/>
          <w:sz w:val="20"/>
          <w:szCs w:val="20"/>
          <w:lang w:val="en-US"/>
        </w:rPr>
        <w:t xml:space="preserve"> FFNN.</w:t>
      </w:r>
    </w:p>
    <w:p w14:paraId="79010294" w14:textId="10302E30"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deep learning approach was proposed by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tTvgGJSV","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classifying two second segments of the EEG signal with a Deeply-Stacked Auto Encoder (DSAE). A similar approach was employed by Mendonça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FzsWUyTF","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feeding the EEG signal to a</w:t>
      </w:r>
      <w:ins w:id="25" w:author="Diogo Nuno Teixeira Freitas" w:date="2021-12-30T11:50:00Z">
        <w:r w:rsidR="004C5E6A">
          <w:rPr>
            <w:rFonts w:ascii="Times New Roman" w:hAnsi="Times New Roman" w:cs="Times New Roman"/>
            <w:sz w:val="20"/>
            <w:szCs w:val="20"/>
            <w:lang w:val="en-US"/>
          </w:rPr>
          <w:t>n</w:t>
        </w:r>
      </w:ins>
      <w:r w:rsidRPr="00C258A2">
        <w:rPr>
          <w:rFonts w:ascii="Times New Roman" w:hAnsi="Times New Roman" w:cs="Times New Roman"/>
          <w:sz w:val="20"/>
          <w:szCs w:val="20"/>
          <w:lang w:val="en-US"/>
        </w:rPr>
        <w:t xml:space="preserve"> LSTM. Hartmann and Baumert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nlIgJrjg","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have also used an </w:t>
      </w:r>
      <w:r w:rsidRPr="00C258A2">
        <w:rPr>
          <w:rFonts w:ascii="Times New Roman" w:hAnsi="Times New Roman" w:cs="Times New Roman"/>
          <w:sz w:val="20"/>
          <w:szCs w:val="20"/>
          <w:lang w:val="en-US"/>
        </w:rPr>
        <w:lastRenderedPageBreak/>
        <w:t>LSTM to perform the classification, fed with entropy based features, TEO, differential variance, and frequency based features.</w:t>
      </w:r>
    </w:p>
    <w:p w14:paraId="36CCDDC7" w14:textId="1FEFA50A"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Two approaches were found in the state of the art for the CAP cycle assessment. The first, employed by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Ui3VOVZ","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fed the output of the A phase classifier to a</w:t>
      </w:r>
      <w:ins w:id="26" w:author="Diogo Nuno Teixeira Freitas" w:date="2021-12-30T11:51:00Z">
        <w:r w:rsidR="004C5E6A">
          <w:rPr>
            <w:rFonts w:ascii="Times New Roman" w:hAnsi="Times New Roman" w:cs="Times New Roman"/>
            <w:sz w:val="20"/>
            <w:szCs w:val="20"/>
            <w:lang w:val="en-US"/>
          </w:rPr>
          <w:t>n</w:t>
        </w:r>
      </w:ins>
      <w:r w:rsidRPr="00C258A2">
        <w:rPr>
          <w:rFonts w:ascii="Times New Roman" w:hAnsi="Times New Roman" w:cs="Times New Roman"/>
          <w:sz w:val="20"/>
          <w:szCs w:val="20"/>
          <w:lang w:val="en-US"/>
        </w:rPr>
        <w:t xml:space="preserve"> FFNN. The second, used by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8YC5bFol","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dsUwtP1m","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fed the A phase classification’s output to a Finite State Machine (FSM) to apply the CAP cycle scoring rules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dI6AabL9","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6C64F86D" w14:textId="77777777" w:rsidR="00D0534F" w:rsidRPr="00C258A2" w:rsidRDefault="00D0534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3</w:t>
      </w:r>
      <w:r w:rsidR="00084FF1" w:rsidRPr="00C258A2">
        <w:rPr>
          <w:rFonts w:ascii="Times New Roman" w:hAnsi="Times New Roman" w:cs="Times New Roman"/>
          <w:b/>
          <w:sz w:val="20"/>
          <w:szCs w:val="20"/>
          <w:lang w:val="en-US"/>
        </w:rPr>
        <w:t xml:space="preserve">. </w:t>
      </w:r>
      <w:r w:rsidRPr="00C258A2">
        <w:rPr>
          <w:rFonts w:ascii="Times New Roman" w:hAnsi="Times New Roman" w:cs="Times New Roman"/>
          <w:b/>
          <w:sz w:val="20"/>
          <w:szCs w:val="20"/>
          <w:lang w:val="en-US"/>
        </w:rPr>
        <w:t>Materials and Methods</w:t>
      </w:r>
    </w:p>
    <w:p w14:paraId="789B655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AFC and feature based approaches were developed for the CAP analysis. Such was accomplished by using the algorithms whose block diagrams are presented in Fig. 1 (developed in Python 3 using TensorFlow). The proposed algorithm for the AFC methods is composed of seven steps, starting by pre-processing the input signal, which was then segmented to create either the overlapping windows (for the 1D-CNN) or the time steps data (for LSTM). These were then fed to the classification procedures composed of two parallel classifiers. Each one second epoch was classified as either “A” or “not-A” by one classifier, and as “NREM” or “not-NREM” by the other classifier. Afterward, a correction procedure was employed, in the post-processing step, with the goal of reducing the misclassifications by correcting the isolated “A” or “not-A” classifications, and reclassifying the “A” as “not-A” when the NREM classifier indicates a “not-NREM” epoch. The estimation of a sleep quality metric (CAP rate) was performed in the final step. A similar approach was employed for the feature based methods, however, a new step was included, for the feature creation, between the pre-processing and the data segmentation.</w:t>
      </w:r>
    </w:p>
    <w:p w14:paraId="7C8B51E8" w14:textId="77777777" w:rsidR="009042FE" w:rsidRPr="007044EA" w:rsidRDefault="009042FE" w:rsidP="00711792">
      <w:pPr>
        <w:spacing w:before="240" w:after="0" w:line="480" w:lineRule="auto"/>
        <w:rPr>
          <w:rFonts w:ascii="Times New Roman" w:hAnsi="Times New Roman" w:cs="Times New Roman"/>
          <w:color w:val="000000"/>
          <w:sz w:val="16"/>
          <w:szCs w:val="16"/>
          <w:lang w:val="en-US"/>
        </w:rPr>
      </w:pPr>
      <w:r w:rsidRPr="007044EA">
        <w:rPr>
          <w:rFonts w:ascii="Times New Roman" w:hAnsi="Times New Roman" w:cs="Times New Roman"/>
          <w:noProof/>
          <w:color w:val="000000"/>
          <w:sz w:val="16"/>
          <w:szCs w:val="16"/>
          <w:lang w:eastAsia="pt-PT"/>
        </w:rPr>
        <w:drawing>
          <wp:inline distT="0" distB="0" distL="0" distR="0" wp14:anchorId="53C245EA" wp14:editId="5F00FB52">
            <wp:extent cx="2658705" cy="2637489"/>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097" cy="2775769"/>
                    </a:xfrm>
                    <a:prstGeom prst="rect">
                      <a:avLst/>
                    </a:prstGeom>
                    <a:noFill/>
                  </pic:spPr>
                </pic:pic>
              </a:graphicData>
            </a:graphic>
          </wp:inline>
        </w:drawing>
      </w:r>
    </w:p>
    <w:p w14:paraId="07D21E02" w14:textId="77777777" w:rsidR="009042FE" w:rsidRPr="009042FE" w:rsidRDefault="009042FE" w:rsidP="00711792">
      <w:pPr>
        <w:spacing w:after="0" w:line="480" w:lineRule="auto"/>
        <w:rPr>
          <w:rFonts w:ascii="Times New Roman" w:hAnsi="Times New Roman" w:cs="Times New Roman"/>
          <w:sz w:val="20"/>
          <w:szCs w:val="16"/>
          <w:lang w:val="en-US"/>
        </w:rPr>
      </w:pPr>
      <w:r w:rsidRPr="00C7310F">
        <w:rPr>
          <w:rFonts w:ascii="Times New Roman" w:hAnsi="Times New Roman" w:cs="Times New Roman"/>
          <w:b/>
          <w:color w:val="000000"/>
          <w:sz w:val="20"/>
          <w:szCs w:val="16"/>
          <w:lang w:val="en-US"/>
        </w:rPr>
        <w:t>Fig. 1.</w:t>
      </w:r>
      <w:r w:rsidRPr="009042FE">
        <w:rPr>
          <w:rFonts w:ascii="Times New Roman" w:hAnsi="Times New Roman" w:cs="Times New Roman"/>
          <w:color w:val="000000"/>
          <w:sz w:val="20"/>
          <w:szCs w:val="16"/>
          <w:lang w:val="en-US"/>
        </w:rPr>
        <w:t xml:space="preserve"> Block diagram of the developed algorithms.</w:t>
      </w:r>
    </w:p>
    <w:p w14:paraId="22D5D56C" w14:textId="77777777" w:rsidR="00D0534F" w:rsidRPr="00C258A2" w:rsidRDefault="00D0534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lastRenderedPageBreak/>
        <w:t>3.1</w:t>
      </w:r>
      <w:r w:rsidR="007044EA" w:rsidRPr="00C258A2">
        <w:rPr>
          <w:rFonts w:ascii="Times New Roman" w:hAnsi="Times New Roman" w:cs="Times New Roman"/>
          <w:i/>
          <w:sz w:val="20"/>
          <w:szCs w:val="20"/>
          <w:lang w:val="en-US"/>
        </w:rPr>
        <w:t xml:space="preserve">. </w:t>
      </w:r>
      <w:r w:rsidRPr="00C258A2">
        <w:rPr>
          <w:rFonts w:ascii="Times New Roman" w:hAnsi="Times New Roman" w:cs="Times New Roman"/>
          <w:i/>
          <w:sz w:val="20"/>
          <w:szCs w:val="20"/>
          <w:lang w:val="en-US"/>
        </w:rPr>
        <w:t>Studied Population</w:t>
      </w:r>
    </w:p>
    <w:p w14:paraId="00694789" w14:textId="77777777" w:rsidR="007044EA"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Recordings from nine females and ten males, fifteen free of neurological disorders and four with sleep-disordered breathing, were selected from the Physionet CAP Sleep Database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v84BkHl4","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pxa0c80","properties":{"formattedCitation":"[29]","plainCitation":"[29]","noteIndex":0},"citationItems":[{"id":259,"uris":["http://zotero.org/users/5446081/items/S6BFDTGT"],"uri":["http://zotero.org/users/5446081/items/S6BFDTGT"],"itemData":{"id":259,"type":"article-journal","container-title":"Circulation","issue":"23","page":"215–220","title":"PhysioBank, PhysioToolkit, and PhysioNet: Components of a new research","volume":"101","author":[{"family":"Goldberger","given":"A."},{"family":"Amaral","given":"L."},{"family":"Glass","given":"L."},{"family":"Hausdorff","given":"M."},{"family":"Ivanov","given":"P."},{"family":"Mark","given":"R."},{"family":"Mietus","given":"J."},{"family":"Moody","given":"G."},{"family":"Peng","given":"C."},{"family":"Stanley","given":"H."}],"issued":{"date-parts":[["2000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recordings were performed at the Sleep Disorders Center of the Ospedale Maggiore of Parma. The evaluation was implemented with the EEG monopolar derivation (C3–A2 or C4–A1) signals, which were considered essential for CAP scoring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9IHH4jwu","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relevant characteristics of the population are presented in Table 1. The annotations regarding the sleep macrostructure and the occurrence of the A phases were provided by expert neurologists. The CAP cycles were identified by applying the scoring rules defined by Terzano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XkrjgbP2","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711792">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to the annotated A phases. The total number of examined epochs (each with one second of EEG data) was 592641. </w:t>
      </w:r>
    </w:p>
    <w:p w14:paraId="61EA0831" w14:textId="77777777" w:rsidR="007044EA" w:rsidRPr="00C7310F" w:rsidRDefault="007044EA" w:rsidP="00711792">
      <w:pPr>
        <w:spacing w:before="240" w:after="0" w:line="480" w:lineRule="auto"/>
        <w:rPr>
          <w:rFonts w:ascii="Times New Roman" w:hAnsi="Times New Roman" w:cs="Times New Roman"/>
          <w:b/>
          <w:sz w:val="20"/>
          <w:szCs w:val="24"/>
          <w:lang w:val="en-US"/>
        </w:rPr>
      </w:pPr>
      <w:r w:rsidRPr="00C7310F">
        <w:rPr>
          <w:rFonts w:ascii="Times New Roman" w:hAnsi="Times New Roman" w:cs="Times New Roman"/>
          <w:b/>
          <w:sz w:val="20"/>
          <w:szCs w:val="24"/>
          <w:lang w:val="en-US"/>
        </w:rPr>
        <w:t>Table 1</w:t>
      </w:r>
    </w:p>
    <w:p w14:paraId="6A492D32" w14:textId="77777777" w:rsidR="007044EA" w:rsidRPr="007044EA" w:rsidRDefault="007044EA" w:rsidP="00711792">
      <w:pPr>
        <w:spacing w:after="0" w:line="480" w:lineRule="auto"/>
        <w:rPr>
          <w:rFonts w:ascii="Times New Roman" w:hAnsi="Times New Roman" w:cs="Times New Roman"/>
          <w:sz w:val="20"/>
          <w:szCs w:val="24"/>
          <w:lang w:val="en-US"/>
        </w:rPr>
      </w:pPr>
      <w:r w:rsidRPr="007044EA">
        <w:rPr>
          <w:rFonts w:ascii="Times New Roman" w:hAnsi="Times New Roman" w:cs="Times New Roman"/>
          <w:sz w:val="20"/>
          <w:szCs w:val="24"/>
          <w:lang w:val="en-US"/>
        </w:rPr>
        <w:t>Characteristics of the studied population.</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2477"/>
        <w:gridCol w:w="1066"/>
        <w:gridCol w:w="1516"/>
      </w:tblGrid>
      <w:tr w:rsidR="007044EA" w:rsidRPr="00922D4E" w14:paraId="710AF3D3" w14:textId="77777777" w:rsidTr="009042FE">
        <w:trPr>
          <w:trHeight w:val="156"/>
        </w:trPr>
        <w:tc>
          <w:tcPr>
            <w:tcW w:w="2477" w:type="dxa"/>
            <w:tcBorders>
              <w:top w:val="single" w:sz="12" w:space="0" w:color="auto"/>
              <w:left w:val="nil"/>
              <w:bottom w:val="single" w:sz="12" w:space="0" w:color="auto"/>
              <w:right w:val="nil"/>
            </w:tcBorders>
          </w:tcPr>
          <w:p w14:paraId="1457C6E3"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Measure</w:t>
            </w:r>
          </w:p>
        </w:tc>
        <w:tc>
          <w:tcPr>
            <w:tcW w:w="1066" w:type="dxa"/>
            <w:tcBorders>
              <w:top w:val="single" w:sz="12" w:space="0" w:color="auto"/>
              <w:left w:val="nil"/>
              <w:bottom w:val="single" w:sz="12" w:space="0" w:color="auto"/>
              <w:right w:val="nil"/>
            </w:tcBorders>
          </w:tcPr>
          <w:p w14:paraId="06759F47"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Mean</w:t>
            </w:r>
          </w:p>
        </w:tc>
        <w:tc>
          <w:tcPr>
            <w:tcW w:w="1516" w:type="dxa"/>
            <w:tcBorders>
              <w:top w:val="single" w:sz="12" w:space="0" w:color="auto"/>
              <w:left w:val="nil"/>
              <w:bottom w:val="single" w:sz="12" w:space="0" w:color="auto"/>
              <w:right w:val="nil"/>
            </w:tcBorders>
          </w:tcPr>
          <w:p w14:paraId="696C0BBB"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Range</w:t>
            </w:r>
          </w:p>
        </w:tc>
      </w:tr>
      <w:tr w:rsidR="007044EA" w:rsidRPr="00922D4E" w14:paraId="4A68A8ED" w14:textId="77777777" w:rsidTr="007044EA">
        <w:tc>
          <w:tcPr>
            <w:tcW w:w="2477" w:type="dxa"/>
            <w:tcBorders>
              <w:top w:val="single" w:sz="12" w:space="0" w:color="auto"/>
              <w:left w:val="nil"/>
              <w:bottom w:val="nil"/>
              <w:right w:val="nil"/>
            </w:tcBorders>
          </w:tcPr>
          <w:p w14:paraId="4C38DF43"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Age (years)</w:t>
            </w:r>
          </w:p>
        </w:tc>
        <w:tc>
          <w:tcPr>
            <w:tcW w:w="1066" w:type="dxa"/>
            <w:tcBorders>
              <w:top w:val="single" w:sz="12" w:space="0" w:color="auto"/>
              <w:left w:val="nil"/>
              <w:bottom w:val="nil"/>
              <w:right w:val="nil"/>
            </w:tcBorders>
          </w:tcPr>
          <w:p w14:paraId="3CD9DFB0"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40.58</w:t>
            </w:r>
          </w:p>
        </w:tc>
        <w:tc>
          <w:tcPr>
            <w:tcW w:w="1516" w:type="dxa"/>
            <w:tcBorders>
              <w:top w:val="single" w:sz="12" w:space="0" w:color="auto"/>
              <w:left w:val="nil"/>
              <w:bottom w:val="nil"/>
              <w:right w:val="nil"/>
            </w:tcBorders>
          </w:tcPr>
          <w:p w14:paraId="0D672E52"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23 – 78</w:t>
            </w:r>
          </w:p>
        </w:tc>
      </w:tr>
      <w:tr w:rsidR="007044EA" w:rsidRPr="00922D4E" w14:paraId="57BAEC4A" w14:textId="77777777" w:rsidTr="007044EA">
        <w:tc>
          <w:tcPr>
            <w:tcW w:w="2477" w:type="dxa"/>
            <w:tcBorders>
              <w:top w:val="nil"/>
              <w:left w:val="nil"/>
              <w:bottom w:val="nil"/>
              <w:right w:val="nil"/>
            </w:tcBorders>
          </w:tcPr>
          <w:p w14:paraId="2C255B39"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REM time (seconds)</w:t>
            </w:r>
          </w:p>
        </w:tc>
        <w:tc>
          <w:tcPr>
            <w:tcW w:w="1066" w:type="dxa"/>
            <w:tcBorders>
              <w:top w:val="nil"/>
              <w:left w:val="nil"/>
              <w:bottom w:val="nil"/>
              <w:right w:val="nil"/>
            </w:tcBorders>
          </w:tcPr>
          <w:p w14:paraId="30296C5B"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5652.63</w:t>
            </w:r>
          </w:p>
        </w:tc>
        <w:tc>
          <w:tcPr>
            <w:tcW w:w="1516" w:type="dxa"/>
            <w:tcBorders>
              <w:top w:val="nil"/>
              <w:left w:val="nil"/>
              <w:bottom w:val="nil"/>
              <w:right w:val="nil"/>
            </w:tcBorders>
          </w:tcPr>
          <w:p w14:paraId="402E9FF2"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480 – 11430</w:t>
            </w:r>
          </w:p>
        </w:tc>
      </w:tr>
      <w:tr w:rsidR="007044EA" w:rsidRPr="00922D4E" w14:paraId="7DB5023C" w14:textId="77777777" w:rsidTr="007044EA">
        <w:tc>
          <w:tcPr>
            <w:tcW w:w="2477" w:type="dxa"/>
            <w:tcBorders>
              <w:top w:val="nil"/>
              <w:left w:val="nil"/>
              <w:bottom w:val="nil"/>
              <w:right w:val="nil"/>
            </w:tcBorders>
          </w:tcPr>
          <w:p w14:paraId="3907C9DF"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NREM time (seconds)</w:t>
            </w:r>
          </w:p>
        </w:tc>
        <w:tc>
          <w:tcPr>
            <w:tcW w:w="1066" w:type="dxa"/>
            <w:tcBorders>
              <w:top w:val="nil"/>
              <w:left w:val="nil"/>
              <w:bottom w:val="nil"/>
              <w:right w:val="nil"/>
            </w:tcBorders>
          </w:tcPr>
          <w:p w14:paraId="7AD83491"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20505.79</w:t>
            </w:r>
          </w:p>
        </w:tc>
        <w:tc>
          <w:tcPr>
            <w:tcW w:w="1516" w:type="dxa"/>
            <w:tcBorders>
              <w:top w:val="nil"/>
              <w:left w:val="nil"/>
              <w:bottom w:val="nil"/>
              <w:right w:val="nil"/>
            </w:tcBorders>
          </w:tcPr>
          <w:p w14:paraId="5365A698"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13260 – 27180</w:t>
            </w:r>
          </w:p>
        </w:tc>
      </w:tr>
      <w:tr w:rsidR="007044EA" w:rsidRPr="00922D4E" w14:paraId="5BFEB530" w14:textId="77777777" w:rsidTr="007044EA">
        <w:tc>
          <w:tcPr>
            <w:tcW w:w="2477" w:type="dxa"/>
            <w:tcBorders>
              <w:top w:val="nil"/>
              <w:left w:val="nil"/>
              <w:bottom w:val="nil"/>
              <w:right w:val="nil"/>
            </w:tcBorders>
          </w:tcPr>
          <w:p w14:paraId="2423C304"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A phase time (seconds)</w:t>
            </w:r>
          </w:p>
        </w:tc>
        <w:tc>
          <w:tcPr>
            <w:tcW w:w="1066" w:type="dxa"/>
            <w:tcBorders>
              <w:top w:val="nil"/>
              <w:left w:val="nil"/>
              <w:bottom w:val="nil"/>
              <w:right w:val="nil"/>
            </w:tcBorders>
          </w:tcPr>
          <w:p w14:paraId="0AFD36D0"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4059.21</w:t>
            </w:r>
          </w:p>
        </w:tc>
        <w:tc>
          <w:tcPr>
            <w:tcW w:w="1516" w:type="dxa"/>
            <w:tcBorders>
              <w:top w:val="nil"/>
              <w:left w:val="nil"/>
              <w:bottom w:val="nil"/>
              <w:right w:val="nil"/>
            </w:tcBorders>
          </w:tcPr>
          <w:p w14:paraId="2F2C928B"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1911 – 10554</w:t>
            </w:r>
          </w:p>
        </w:tc>
      </w:tr>
      <w:tr w:rsidR="007044EA" w:rsidRPr="00922D4E" w14:paraId="66D01169" w14:textId="77777777" w:rsidTr="007044EA">
        <w:tc>
          <w:tcPr>
            <w:tcW w:w="2477" w:type="dxa"/>
            <w:tcBorders>
              <w:top w:val="nil"/>
              <w:left w:val="nil"/>
              <w:bottom w:val="nil"/>
              <w:right w:val="nil"/>
            </w:tcBorders>
          </w:tcPr>
          <w:p w14:paraId="5579D258"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CAP cycles time (seconds)</w:t>
            </w:r>
          </w:p>
        </w:tc>
        <w:tc>
          <w:tcPr>
            <w:tcW w:w="1066" w:type="dxa"/>
            <w:tcBorders>
              <w:top w:val="nil"/>
              <w:left w:val="nil"/>
              <w:bottom w:val="nil"/>
              <w:right w:val="nil"/>
            </w:tcBorders>
          </w:tcPr>
          <w:p w14:paraId="3D8766FD"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10323.95</w:t>
            </w:r>
          </w:p>
        </w:tc>
        <w:tc>
          <w:tcPr>
            <w:tcW w:w="1516" w:type="dxa"/>
            <w:tcBorders>
              <w:top w:val="nil"/>
              <w:left w:val="nil"/>
              <w:bottom w:val="nil"/>
              <w:right w:val="nil"/>
            </w:tcBorders>
          </w:tcPr>
          <w:p w14:paraId="0E86DCC4"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5000 – 23306</w:t>
            </w:r>
          </w:p>
        </w:tc>
      </w:tr>
      <w:tr w:rsidR="007044EA" w:rsidRPr="00922D4E" w14:paraId="356D8F01" w14:textId="77777777" w:rsidTr="009042FE">
        <w:trPr>
          <w:trHeight w:val="66"/>
        </w:trPr>
        <w:tc>
          <w:tcPr>
            <w:tcW w:w="2477" w:type="dxa"/>
            <w:tcBorders>
              <w:top w:val="nil"/>
              <w:left w:val="nil"/>
              <w:bottom w:val="single" w:sz="12" w:space="0" w:color="auto"/>
              <w:right w:val="nil"/>
            </w:tcBorders>
          </w:tcPr>
          <w:p w14:paraId="5738CA8D"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CAP rate (%)</w:t>
            </w:r>
          </w:p>
        </w:tc>
        <w:tc>
          <w:tcPr>
            <w:tcW w:w="1066" w:type="dxa"/>
            <w:tcBorders>
              <w:top w:val="nil"/>
              <w:left w:val="nil"/>
              <w:bottom w:val="single" w:sz="12" w:space="0" w:color="auto"/>
              <w:right w:val="nil"/>
            </w:tcBorders>
          </w:tcPr>
          <w:p w14:paraId="38BF6228"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49.16</w:t>
            </w:r>
          </w:p>
        </w:tc>
        <w:tc>
          <w:tcPr>
            <w:tcW w:w="1516" w:type="dxa"/>
            <w:tcBorders>
              <w:top w:val="nil"/>
              <w:left w:val="nil"/>
              <w:bottom w:val="single" w:sz="12" w:space="0" w:color="auto"/>
              <w:right w:val="nil"/>
            </w:tcBorders>
          </w:tcPr>
          <w:p w14:paraId="212577B1"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color w:val="000000"/>
                <w:sz w:val="18"/>
                <w:szCs w:val="18"/>
              </w:rPr>
              <w:t>29 – 86</w:t>
            </w:r>
          </w:p>
        </w:tc>
      </w:tr>
    </w:tbl>
    <w:p w14:paraId="4713DAB3" w14:textId="77777777" w:rsidR="009042FE" w:rsidRDefault="009042FE" w:rsidP="00711792">
      <w:pPr>
        <w:spacing w:after="0" w:line="480" w:lineRule="auto"/>
        <w:rPr>
          <w:rFonts w:ascii="Times New Roman" w:hAnsi="Times New Roman" w:cs="Times New Roman"/>
          <w:color w:val="000000"/>
          <w:sz w:val="16"/>
          <w:szCs w:val="16"/>
          <w:lang w:val="en-US"/>
        </w:rPr>
      </w:pPr>
    </w:p>
    <w:p w14:paraId="5FB9EDDA" w14:textId="77777777" w:rsidR="00D0534F" w:rsidRPr="00C258A2" w:rsidRDefault="00D0534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3.2</w:t>
      </w:r>
      <w:r w:rsidRPr="00C258A2">
        <w:rPr>
          <w:rFonts w:ascii="Times New Roman" w:hAnsi="Times New Roman" w:cs="Times New Roman"/>
          <w:i/>
          <w:sz w:val="20"/>
          <w:szCs w:val="20"/>
          <w:lang w:val="en-US"/>
        </w:rPr>
        <w:tab/>
        <w:t>Pre-processing Procedure</w:t>
      </w:r>
    </w:p>
    <w:p w14:paraId="7AE6A27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sampling frequency of the records ranges from 100 Hz to 512 Hz. Hence, a resampling procedure was applied to all signals to create a uniform database. Specifically, the records were resampled by decimation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RpNSb11M","properties":{"formattedCitation":"[30]","plainCitation":"[30]","noteIndex":0},"citationItems":[{"id":903,"uris":["http://zotero.org/users/5446081/items/F4Q9S7SA"],"uri":["http://zotero.org/users/5446081/items/F4Q9S7SA"],"itemData":{"id":903,"type":"book","event-place":"New York, USA","publisher":"IEEE press","publisher-place":"New York, USA","title":"Programs for Digital Signal Processing","author":[{"family":"Digital Signal Processing Committee","given":"IEEE"}],"issued":{"date-parts":[["1979"]]}}}],"schema":"https://github.com/citation-style-language/schema/raw/master/csl-citation.json"}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at the lowest sampling frequency hence, a total of 59264100 sample points were examined. A constant factor of reduction was used for the sampling rate, </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and a standard lowpass filter (Chebyshev type I filter with order eight, a passband ripple of 0.05 dB, and normalized cutoff frequency of 0.8/</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1C86DCI","properties":{"formattedCitation":"[31]","plainCitation":"[31]","noteIndex":0},"citationItems":[{"id":863,"uris":["http://zotero.org/users/5446081/items/BYVH7MJW"],"uri":["http://zotero.org/users/5446081/items/BYVH7MJW"],"itemData":{"id":863,"type":"book","event-place":"London, UK","publisher":"Pearson","publisher-place":"London, UK","title":"Signals, Systems, and Transforms","author":[{"family":"Phillips","given":"C."},{"family":"Parr","given":"J."},{"family":"Riskin","given":"E."}],"issued":{"date-parts":[["2013"]]}}}],"schema":"https://github.com/citation-style-language/schema/raw/master/csl-citation.json"}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was used to downsample the signal and avoid aliasing. Afterward, the resampling procedure selected each </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xml:space="preserve">th point from the filtered signal to produce the resampled signal, which was then </w:t>
      </w:r>
      <w:r w:rsidRPr="00C258A2">
        <w:rPr>
          <w:rFonts w:ascii="Times New Roman" w:hAnsi="Times New Roman" w:cs="Times New Roman"/>
          <w:sz w:val="20"/>
          <w:szCs w:val="20"/>
          <w:lang w:val="en-US"/>
        </w:rPr>
        <w:lastRenderedPageBreak/>
        <w:t xml:space="preserve">standardized (subtract the mean and divide the result by the standard deviation) to reduce the effect of systematic variations of the signal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rwo4Pvke","properties":{"formattedCitation":"[32]","plainCitation":"[32]","noteIndex":0},"citationItems":[{"id":957,"uris":["http://zotero.org/users/5446081/items/LCHQUIQA"],"uri":["http://zotero.org/users/5446081/items/LCHQUIQA"],"itemData":{"id":957,"type":"article-journal","container-title":"The IUP Journal of Operations Management","issue":"1","page":"116-122","title":"A Note on Transformation, Standardization and Normalization","volume":"9","author":[{"family":"Muralidharan","given":"K."}],"issued":{"date-parts":[["2010"]]}}}],"schema":"https://github.com/citation-style-language/schema/raw/master/csl-citation.json"}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7CF3294F" w14:textId="0A3242A2" w:rsidR="00741C7D"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Several studies recommended the removal of artifacts related to movements and the cardiac field to improve the performance of the classifier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uPDRAYDH","properties":{"formattedCitation":"[13]","plainCitation":"[13]","noteIndex":0},"citationItems":[{"id":892,"uris":["http://zotero.org/users/5446081/items/9ZRL3AYW"],"uri":["http://zotero.org/users/5446081/items/9ZRL3AYW"],"itemData":{"id":892,"type":"article-journal","container-title":"IEEE Transactions on Neural Systems and Rehabilitation Engineering","issue":"9","page":"1695-1703","title":"Automatic A-Phase Detection of Cyclic Alternating Patterns in Sleep Using Dynamic Temporal Information","volume":"27","author":[{"family":"Hartmann","given":"S."},{"family":"Baumert","given":"M."}],"issued":{"date-parts":[["2019"]]}}}],"schema":"https://github.com/citation-style-language/schema/raw/master/csl-citation.json"}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b2BXT27T","properties":{"formattedCitation":"[33]","plainCitation":"[33]","noteIndex":0},"citationItems":[{"id":956,"uris":["http://zotero.org/users/5446081/items/CAAFFMAL"],"uri":["http://zotero.org/users/5446081/items/CAAFFMAL"],"itemData":{"id":956,"type":"article-journal","container-title":"Journal of Neural Engineering","issue":"3","page":"031001","title":"EEG artifact removal – State-of-the-art and guidelines","volume":"12","author":[{"family":"Urigüen","given":"J."},{"family":"Zapirain","given":"B."}],"issued":{"date-parts":[["2015"]]}}}],"schema":"https://github.com/citation-style-language/schema/raw/master/csl-citation.json"}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However, some events can be labeled as an artifact and yet be related to the occurrence of an A phase intended to be detected. The proper removal of eye movement and cardiac field artifacts require</w:t>
      </w:r>
      <w:ins w:id="27" w:author="Diogo Nuno Teixeira Freitas" w:date="2021-12-30T11:53:00Z">
        <w:r w:rsidR="003A1EBA">
          <w:rPr>
            <w:rFonts w:ascii="Times New Roman" w:hAnsi="Times New Roman" w:cs="Times New Roman"/>
            <w:sz w:val="20"/>
            <w:szCs w:val="20"/>
            <w:lang w:val="en-US"/>
          </w:rPr>
          <w:t>s</w:t>
        </w:r>
      </w:ins>
      <w:r w:rsidRPr="00C258A2">
        <w:rPr>
          <w:rFonts w:ascii="Times New Roman" w:hAnsi="Times New Roman" w:cs="Times New Roman"/>
          <w:sz w:val="20"/>
          <w:szCs w:val="20"/>
          <w:lang w:val="en-US"/>
        </w:rPr>
        <w:t xml:space="preserve"> both electrocardiogram and electrooculogram signals, making the algorithm more complex and less suitable for hardware implementation. For these reasons, no artifact removal procedure was employed.</w:t>
      </w:r>
    </w:p>
    <w:p w14:paraId="1784AE91"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3.3. Data Segmentation</w:t>
      </w:r>
    </w:p>
    <w:p w14:paraId="5829B5AF" w14:textId="10AA457B"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A segmentation process was employed to create the epochs. Each epoch corresponds to one label of the dataset which defined the second (epoch’s duration) as either “A” or “not-A” for the A phase classification, and as either “NREM” or “not-NREM” (not-NREM includes REM and wake periods) for the NREM classification. However, each epoch contain</w:t>
      </w:r>
      <w:ins w:id="28" w:author="Diogo Nuno Teixeira Freitas" w:date="2021-12-30T11:53:00Z">
        <w:r w:rsidR="003A1EBA">
          <w:rPr>
            <w:rFonts w:ascii="Times New Roman" w:hAnsi="Times New Roman" w:cs="Times New Roman"/>
            <w:sz w:val="20"/>
            <w:szCs w:val="20"/>
            <w:lang w:val="en-US"/>
          </w:rPr>
          <w:t>s</w:t>
        </w:r>
      </w:ins>
      <w:r w:rsidRPr="00C258A2">
        <w:rPr>
          <w:rFonts w:ascii="Times New Roman" w:hAnsi="Times New Roman" w:cs="Times New Roman"/>
          <w:sz w:val="20"/>
          <w:szCs w:val="20"/>
          <w:lang w:val="en-US"/>
        </w:rPr>
        <w:t xml:space="preserve"> 100 sample points (signal resampled at 100 Hz), which may not be enough for the 1D-CNN classifiers to find the relevant patterns. Therefore, overlapping windows were examined for this classifier to evaluate if additional information can improve the classification’s performance. Three approaches were tested for the overlapping, considering either the first, the central, or the last 100 samples of the window as the ones corresponding to the epoch’s label. Therefore, the first scenario overlaps on the right, the second on the right and left, and the third on the left. </w:t>
      </w:r>
    </w:p>
    <w:p w14:paraId="532BDF94" w14:textId="0838E620"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For the LSTM classifier</w:t>
      </w:r>
      <w:ins w:id="29" w:author="Diogo Nuno Teixeira Freitas" w:date="2021-12-30T11:53:00Z">
        <w:r w:rsidR="003A1EBA">
          <w:rPr>
            <w:rFonts w:ascii="Times New Roman" w:hAnsi="Times New Roman" w:cs="Times New Roman"/>
            <w:sz w:val="20"/>
            <w:szCs w:val="20"/>
            <w:lang w:val="en-US"/>
          </w:rPr>
          <w:t>,</w:t>
        </w:r>
      </w:ins>
      <w:r w:rsidRPr="00C258A2">
        <w:rPr>
          <w:rFonts w:ascii="Times New Roman" w:hAnsi="Times New Roman" w:cs="Times New Roman"/>
          <w:sz w:val="20"/>
          <w:szCs w:val="20"/>
          <w:lang w:val="en-US"/>
        </w:rPr>
        <w:t xml:space="preserve"> the time steps concept was employed where the features fed each LSTM block were either from an epoch of the pre-processed input signal or from the features created in the feature creation procedure. The number of time steps and the number of hidden units which produced the LSTM layer’s outputs are parameters that require to be tuned.</w:t>
      </w:r>
    </w:p>
    <w:p w14:paraId="552D04E9"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3.4. Feature Creation</w:t>
      </w:r>
    </w:p>
    <w:p w14:paraId="3B2237CF" w14:textId="374AB6D4"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feature creation procedure was used for the feature based methods, and three categories of features were examined. The first category was composed of features produced from symbolic dynamics, performing segmentation analysis, and one amplitude variation metric. These features identify the abrupt variations in the signal’s amplitude </w:t>
      </w:r>
      <w:del w:id="30" w:author="Diogo Nuno Teixeira Freitas" w:date="2021-12-30T11:54:00Z">
        <w:r w:rsidRPr="00C258A2" w:rsidDel="003A1EBA">
          <w:rPr>
            <w:rFonts w:ascii="Times New Roman" w:hAnsi="Times New Roman" w:cs="Times New Roman"/>
            <w:sz w:val="20"/>
            <w:szCs w:val="20"/>
            <w:lang w:val="en-US"/>
          </w:rPr>
          <w:delText xml:space="preserve">which </w:delText>
        </w:r>
      </w:del>
      <w:ins w:id="31" w:author="Diogo Nuno Teixeira Freitas" w:date="2021-12-30T11:54:00Z">
        <w:r w:rsidR="003A1EBA">
          <w:rPr>
            <w:rFonts w:ascii="Times New Roman" w:hAnsi="Times New Roman" w:cs="Times New Roman"/>
            <w:sz w:val="20"/>
            <w:szCs w:val="20"/>
            <w:lang w:val="en-US"/>
          </w:rPr>
          <w:t>that</w:t>
        </w:r>
        <w:r w:rsidR="003A1EBA"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occur during the A phases. The symbolic dynamics transformed the input signal into a sequence of symbols by examining several thresholds for the signal’s amplitude, </w:t>
      </w:r>
      <w:r w:rsidRPr="00C258A2">
        <w:rPr>
          <w:rFonts w:ascii="Times New Roman" w:hAnsi="Times New Roman" w:cs="Times New Roman"/>
          <w:sz w:val="20"/>
          <w:szCs w:val="20"/>
          <w:lang w:val="en-US"/>
        </w:rPr>
        <w:lastRenderedPageBreak/>
        <w:t xml:space="preserve">which are multiples of the signal’s standard deviation, </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xml:space="preserve">. A total of 9 thresholds were used since it was previously identified as a suitable number for the A phase examination </w:t>
      </w:r>
      <w:r w:rsidRPr="00C258A2">
        <w:rPr>
          <w:rFonts w:ascii="Times New Roman" w:hAnsi="Times New Roman" w:cs="Times New Roman"/>
          <w:sz w:val="20"/>
          <w:szCs w:val="20"/>
          <w:lang w:val="en-US"/>
        </w:rPr>
        <w:fldChar w:fldCharType="begin"/>
      </w:r>
      <w:r w:rsidR="00EF3D0E">
        <w:rPr>
          <w:rFonts w:ascii="Times New Roman" w:hAnsi="Times New Roman" w:cs="Times New Roman"/>
          <w:sz w:val="20"/>
          <w:szCs w:val="20"/>
          <w:lang w:val="en-US"/>
        </w:rPr>
        <w:instrText xml:space="preserve"> ADDIN ZOTERO_ITEM CSL_CITATION {"citationID":"pXRfqYfO","properties":{"formattedCitation":"[17]","plainCitation":"[17]","noteIndex":0},"citationItems":[{"id":1024,"uris":["http://zotero.org/users/5446081/items/S3KAD6ZJ"],"uri":["http://zotero.org/users/5446081/items/S3KAD6ZJ"],"itemData":{"id":1024,"type":"article-journal","container-title":"Journal of Neural Engineering","issue":"3","page":"036004","title":"On the use of patterns obtained from LSTM and feature-based methods for time series analysis: application in automatic classification of the CAP A phase subtypes","volume":"18","author":[{"family":"Mendonça","given":"F."},{"family":"Mostafa","given":"S."},{"family":"Morgado-Dias","given":"F."},{"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Thus, for each sample point of the epoch (which is composed of 100 sample points)</w:t>
      </w:r>
      <w:ins w:id="32" w:author="Diogo Nuno Teixeira Freitas" w:date="2021-12-30T11:54:00Z">
        <w:r w:rsidR="003A1EBA">
          <w:rPr>
            <w:rFonts w:ascii="Times New Roman" w:hAnsi="Times New Roman" w:cs="Times New Roman"/>
            <w:sz w:val="20"/>
            <w:szCs w:val="20"/>
            <w:lang w:val="en-US"/>
          </w:rPr>
          <w:t>,</w:t>
        </w:r>
      </w:ins>
      <w:r w:rsidRPr="00C258A2">
        <w:rPr>
          <w:rFonts w:ascii="Times New Roman" w:hAnsi="Times New Roman" w:cs="Times New Roman"/>
          <w:sz w:val="20"/>
          <w:szCs w:val="20"/>
          <w:lang w:val="en-US"/>
        </w:rPr>
        <w:t xml:space="preserve"> the algorithm evaluated if the point’s amplitude is lower than either -5×</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-4×</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-3×</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-2×</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2×</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3×</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4×</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xml:space="preserve">, emitting the symbol 1, 2, 3, 4, 5, 6, 7, 8, 9, respectively. The number of each emitted symbol (for each input window) was then considered as the value for the feature. As an example, if symbol 1 was emitted 10 times, symbol 2 was emitted 15 times, symbol 3 was emitted 5 times, symbol 4 was emitted 10 times, symbol 5 was emitted 50, and symbol 6 was emitted 10 times then, the value for the features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1</w:t>
      </w:r>
      <w:r w:rsidRPr="00C258A2">
        <w:rPr>
          <w:rFonts w:ascii="Times New Roman" w:hAnsi="Times New Roman" w:cs="Times New Roman"/>
          <w:sz w:val="20"/>
          <w:szCs w:val="20"/>
          <w:lang w:val="en-US"/>
        </w:rPr>
        <w:t xml:space="preserve"> to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9</w:t>
      </w:r>
      <w:r w:rsidRPr="00C258A2">
        <w:rPr>
          <w:rFonts w:ascii="Times New Roman" w:hAnsi="Times New Roman" w:cs="Times New Roman"/>
          <w:sz w:val="20"/>
          <w:szCs w:val="20"/>
          <w:lang w:val="en-US"/>
        </w:rPr>
        <w:t xml:space="preserve"> are 10, 15, 5, 10, 50, 10, 0, 0, 0, respectively. </w:t>
      </w:r>
    </w:p>
    <w:p w14:paraId="2AC3DFE2"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An amplitude variation metric was also examined by calculating the variation of the current epoch’s, </w:t>
      </w:r>
      <w:r w:rsidRPr="00C258A2">
        <w:rPr>
          <w:rFonts w:ascii="Times New Roman" w:hAnsi="Times New Roman" w:cs="Times New Roman"/>
          <w:i/>
          <w:sz w:val="20"/>
          <w:szCs w:val="20"/>
          <w:lang w:val="en-US"/>
        </w:rPr>
        <w:t>E</w:t>
      </w:r>
      <w:r w:rsidRPr="00C258A2">
        <w:rPr>
          <w:rFonts w:ascii="Times New Roman" w:hAnsi="Times New Roman" w:cs="Times New Roman"/>
          <w:sz w:val="20"/>
          <w:szCs w:val="20"/>
          <w:lang w:val="en-US"/>
        </w:rPr>
        <w:t>, maximum amplitude with respect to the previous two epoch’s maximum amplitudes by</w:t>
      </w:r>
    </w:p>
    <w:p w14:paraId="3770B938"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A</m:t>
        </m:r>
        <m:d>
          <m:dPr>
            <m:ctrlPr>
              <w:rPr>
                <w:rFonts w:ascii="Cambria Math" w:hAnsi="Cambria Math" w:cs="Times New Roman"/>
                <w:i/>
                <w:sz w:val="20"/>
                <w:szCs w:val="20"/>
                <w:lang w:val="en-US"/>
              </w:rPr>
            </m:ctrlPr>
          </m:dPr>
          <m:e>
            <m:r>
              <w:rPr>
                <w:rFonts w:ascii="Cambria Math" w:hAnsi="Cambria Math" w:cs="Times New Roman"/>
                <w:sz w:val="20"/>
                <w:szCs w:val="20"/>
                <w:lang w:val="en-US"/>
              </w:rPr>
              <m:t>E</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m:t>
            </m:r>
          </m:e>
        </m:d>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E-2</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E-1</m:t>
                </m:r>
              </m:e>
            </m:d>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w:t>
      </w:r>
    </w:p>
    <w:p w14:paraId="7A7E6432" w14:textId="218C0EA9"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max is the operation </w:t>
      </w:r>
      <w:del w:id="33" w:author="Diogo Nuno Teixeira Freitas" w:date="2021-12-30T11:55:00Z">
        <w:r w:rsidRPr="00C258A2" w:rsidDel="003A1EBA">
          <w:rPr>
            <w:rFonts w:ascii="Times New Roman" w:hAnsi="Times New Roman" w:cs="Times New Roman"/>
            <w:sz w:val="20"/>
            <w:szCs w:val="20"/>
            <w:lang w:val="en-US"/>
          </w:rPr>
          <w:delText xml:space="preserve">which </w:delText>
        </w:r>
      </w:del>
      <w:ins w:id="34" w:author="Diogo Nuno Teixeira Freitas" w:date="2021-12-30T11:55:00Z">
        <w:r w:rsidR="003A1EBA">
          <w:rPr>
            <w:rFonts w:ascii="Times New Roman" w:hAnsi="Times New Roman" w:cs="Times New Roman"/>
            <w:sz w:val="20"/>
            <w:szCs w:val="20"/>
            <w:lang w:val="en-US"/>
          </w:rPr>
          <w:t>tha</w:t>
        </w:r>
      </w:ins>
      <w:ins w:id="35" w:author="Diogo Nuno Teixeira Freitas" w:date="2021-12-30T11:56:00Z">
        <w:r w:rsidR="003A1EBA">
          <w:rPr>
            <w:rFonts w:ascii="Times New Roman" w:hAnsi="Times New Roman" w:cs="Times New Roman"/>
            <w:sz w:val="20"/>
            <w:szCs w:val="20"/>
            <w:lang w:val="en-US"/>
          </w:rPr>
          <w:t>t</w:t>
        </w:r>
      </w:ins>
      <w:ins w:id="36" w:author="Diogo Nuno Teixeira Freitas" w:date="2021-12-30T11:55:00Z">
        <w:r w:rsidR="003A1EBA" w:rsidRPr="00C258A2">
          <w:rPr>
            <w:rFonts w:ascii="Times New Roman" w:hAnsi="Times New Roman" w:cs="Times New Roman"/>
            <w:sz w:val="20"/>
            <w:szCs w:val="20"/>
            <w:lang w:val="en-US"/>
          </w:rPr>
          <w:t xml:space="preserve"> </w:t>
        </w:r>
      </w:ins>
      <w:del w:id="37" w:author="Diogo Nuno Teixeira Freitas" w:date="2021-12-30T12:00:00Z">
        <w:r w:rsidRPr="00C258A2" w:rsidDel="00D01E3C">
          <w:rPr>
            <w:rFonts w:ascii="Times New Roman" w:hAnsi="Times New Roman" w:cs="Times New Roman"/>
            <w:sz w:val="20"/>
            <w:szCs w:val="20"/>
            <w:lang w:val="en-US"/>
          </w:rPr>
          <w:delText xml:space="preserve">searched </w:delText>
        </w:r>
      </w:del>
      <w:ins w:id="38" w:author="Diogo Nuno Teixeira Freitas" w:date="2021-12-30T12:00:00Z">
        <w:r w:rsidR="00D01E3C" w:rsidRPr="00C258A2">
          <w:rPr>
            <w:rFonts w:ascii="Times New Roman" w:hAnsi="Times New Roman" w:cs="Times New Roman"/>
            <w:sz w:val="20"/>
            <w:szCs w:val="20"/>
            <w:lang w:val="en-US"/>
          </w:rPr>
          <w:t>searche</w:t>
        </w:r>
        <w:r w:rsidR="00D01E3C">
          <w:rPr>
            <w:rFonts w:ascii="Times New Roman" w:hAnsi="Times New Roman" w:cs="Times New Roman"/>
            <w:sz w:val="20"/>
            <w:szCs w:val="20"/>
            <w:lang w:val="en-US"/>
          </w:rPr>
          <w:t>s</w:t>
        </w:r>
        <w:r w:rsidR="00D01E3C"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for the maximum value. This feature was used since it can possibly designate the onset epoch of an A phase as, by definition, the amplitude of the epoch must be 2/3 higher than the previous two epochs</w:t>
      </w:r>
      <w:commentRangeStart w:id="39"/>
      <w:r w:rsidRPr="00C258A2">
        <w:rPr>
          <w:rFonts w:ascii="Times New Roman" w:hAnsi="Times New Roman" w:cs="Times New Roman"/>
          <w:sz w:val="20"/>
          <w:szCs w:val="20"/>
          <w:lang w:val="en-US"/>
        </w:rPr>
        <w:t>.</w:t>
      </w:r>
      <w:commentRangeEnd w:id="39"/>
      <w:r w:rsidR="00635680">
        <w:rPr>
          <w:rStyle w:val="Refdecomentrio"/>
        </w:rPr>
        <w:commentReference w:id="39"/>
      </w:r>
    </w:p>
    <w:p w14:paraId="5DD6BD9C"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second category of features examined the Power Spectral Density (PSD) of the five characteristic EEG frequency bands, specifically, Delta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Theta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Alpha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Sigma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and Beta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These features were employed because they were previously identified as relevant for A phase analysis taking into consideration that the A phases are composed of characteristic frequency patterns on these bands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Y6SCQuc","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PSD was calculated using the Welch’s method with the Hanning window, </w:t>
      </w:r>
      <w:r w:rsidRPr="00C258A2">
        <w:rPr>
          <w:rFonts w:ascii="Times New Roman" w:hAnsi="Times New Roman" w:cs="Times New Roman"/>
          <w:i/>
          <w:sz w:val="20"/>
          <w:szCs w:val="20"/>
          <w:lang w:val="en-US"/>
        </w:rPr>
        <w:t>H</w:t>
      </w:r>
      <w:r w:rsidRPr="00C258A2">
        <w:rPr>
          <w:rFonts w:ascii="Times New Roman" w:hAnsi="Times New Roman" w:cs="Times New Roman"/>
          <w:sz w:val="20"/>
          <w:szCs w:val="20"/>
          <w:lang w:val="en-US"/>
        </w:rPr>
        <w:t xml:space="preserve">, and an overlap, </w:t>
      </w:r>
      <w:r w:rsidRPr="00C258A2">
        <w:rPr>
          <w:rFonts w:ascii="Times New Roman" w:hAnsi="Times New Roman" w:cs="Times New Roman"/>
          <w:i/>
          <w:sz w:val="20"/>
          <w:szCs w:val="20"/>
          <w:lang w:val="en-US"/>
        </w:rPr>
        <w:t>φ</w:t>
      </w:r>
      <w:r w:rsidRPr="00C258A2">
        <w:rPr>
          <w:rFonts w:ascii="Times New Roman" w:hAnsi="Times New Roman" w:cs="Times New Roman"/>
          <w:sz w:val="20"/>
          <w:szCs w:val="20"/>
          <w:lang w:val="en-US"/>
        </w:rPr>
        <w:t xml:space="preserve">, of 50% for a given frequency, </w:t>
      </w:r>
      <w:r w:rsidRPr="00C258A2">
        <w:rPr>
          <w:rFonts w:ascii="Times New Roman" w:hAnsi="Times New Roman" w:cs="Times New Roman"/>
          <w:i/>
          <w:sz w:val="20"/>
          <w:szCs w:val="20"/>
          <w:lang w:val="en-US"/>
        </w:rPr>
        <w:t>ζ</w:t>
      </w:r>
      <w:r w:rsidRPr="00C258A2">
        <w:rPr>
          <w:rFonts w:ascii="Times New Roman" w:hAnsi="Times New Roman" w:cs="Times New Roman"/>
          <w:sz w:val="20"/>
          <w:szCs w:val="20"/>
          <w:lang w:val="en-US"/>
        </w:rPr>
        <w:t xml:space="preserve">, by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aozQD277","properties":{"formattedCitation":"[34]","plainCitation":"[34]","noteIndex":0},"citationItems":[{"id":1019,"uris":["http://zotero.org/users/5446081/items/PAJGEVHK"],"uri":["http://zotero.org/users/5446081/items/PAJGEVHK"],"itemData":{"id":1019,"type":"book","edition":"1","event-place":"Lisboa, Portugal","publisher":"Fundação Calouste Gulbenkian","publisher-place":"Lisboa, Portugal","title":"Processamento Digital de Sinais","author":[{"family":"Ortigueira","given":"M."}],"issued":{"date-parts":[["2005"]]}}}],"schema":"https://github.com/citation-style-language/schema/raw/master/csl-citation.json"}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[34]</w:t>
      </w:r>
      <w:r w:rsidRPr="00C258A2">
        <w:rPr>
          <w:rFonts w:ascii="Times New Roman" w:hAnsi="Times New Roman" w:cs="Times New Roman"/>
          <w:sz w:val="20"/>
          <w:szCs w:val="20"/>
          <w:lang w:val="en-US"/>
        </w:rPr>
        <w:fldChar w:fldCharType="end"/>
      </w:r>
    </w:p>
    <w:p w14:paraId="1234F5CC"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β</m:t>
        </m:r>
        <m:d>
          <m:dPr>
            <m:ctrlPr>
              <w:rPr>
                <w:rFonts w:ascii="Cambria Math" w:hAnsi="Cambria Math" w:cs="Times New Roman"/>
                <w:b/>
                <w:i/>
                <w:sz w:val="20"/>
                <w:szCs w:val="20"/>
                <w:lang w:val="en-US"/>
              </w:rPr>
            </m:ctrlPr>
          </m:dPr>
          <m:e>
            <m:r>
              <w:rPr>
                <w:rFonts w:ascii="Cambria Math" w:hAnsi="Cambria Math" w:cs="Times New Roman"/>
                <w:sz w:val="20"/>
                <w:szCs w:val="20"/>
                <w:lang w:val="en-US"/>
              </w:rPr>
              <m:t>ζ</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floor</m:t>
                </m:r>
                <m:d>
                  <m:dPr>
                    <m:begChr m:val="["/>
                    <m:endChr m:val="]"/>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P-φM</m:t>
                        </m:r>
                      </m:num>
                      <m:den>
                        <m:d>
                          <m:dPr>
                            <m:ctrlPr>
                              <w:rPr>
                                <w:rFonts w:ascii="Cambria Math" w:hAnsi="Cambria Math" w:cs="Times New Roman"/>
                                <w:b/>
                                <w:i/>
                                <w:sz w:val="20"/>
                                <w:szCs w:val="20"/>
                                <w:lang w:val="en-US"/>
                              </w:rPr>
                            </m:ctrlPr>
                          </m:dPr>
                          <m:e>
                            <m:r>
                              <w:rPr>
                                <w:rFonts w:ascii="Cambria Math" w:hAnsi="Cambria Math" w:cs="Times New Roman"/>
                                <w:sz w:val="20"/>
                                <w:szCs w:val="20"/>
                                <w:lang w:val="en-US"/>
                              </w:rPr>
                              <m:t>1-φ</m:t>
                            </m:r>
                          </m:e>
                        </m:d>
                        <m:r>
                          <w:rPr>
                            <w:rFonts w:ascii="Cambria Math" w:hAnsi="Cambria Math" w:cs="Times New Roman"/>
                            <w:sz w:val="20"/>
                            <w:szCs w:val="20"/>
                            <w:lang w:val="en-US"/>
                          </w:rPr>
                          <m:t>M</m:t>
                        </m:r>
                      </m:den>
                    </m:f>
                  </m:e>
                </m:d>
              </m:sup>
              <m:e>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n=0</m:t>
                            </m:r>
                          </m:sub>
                          <m:sup>
                            <m:r>
                              <w:rPr>
                                <w:rFonts w:ascii="Cambria Math" w:hAnsi="Cambria Math" w:cs="Times New Roman"/>
                                <w:sz w:val="20"/>
                                <w:szCs w:val="20"/>
                                <w:lang w:val="en-US"/>
                              </w:rPr>
                              <m:t>M-1</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d>
                              <m:dPr>
                                <m:ctrlPr>
                                  <w:rPr>
                                    <w:rFonts w:ascii="Cambria Math" w:hAnsi="Cambria Math" w:cs="Times New Roman"/>
                                    <w:b/>
                                    <w:i/>
                                    <w:sz w:val="20"/>
                                    <w:szCs w:val="20"/>
                                    <w:lang w:val="en-US"/>
                                  </w:rPr>
                                </m:ctrlPr>
                              </m:dPr>
                              <m:e>
                                <m:r>
                                  <w:rPr>
                                    <w:rFonts w:ascii="Cambria Math" w:hAnsi="Cambria Math" w:cs="Times New Roman"/>
                                    <w:sz w:val="20"/>
                                    <w:szCs w:val="20"/>
                                    <w:lang w:val="en-US"/>
                                  </w:rPr>
                                  <m:t>n</m:t>
                                </m:r>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M</m:t>
                                </m:r>
                              </m:sub>
                            </m:sSub>
                            <m:d>
                              <m:dPr>
                                <m:ctrlPr>
                                  <w:rPr>
                                    <w:rFonts w:ascii="Cambria Math" w:hAnsi="Cambria Math" w:cs="Times New Roman"/>
                                    <w:b/>
                                    <w:i/>
                                    <w:sz w:val="20"/>
                                    <w:szCs w:val="20"/>
                                    <w:lang w:val="en-US"/>
                                  </w:rPr>
                                </m:ctrlPr>
                              </m:dPr>
                              <m:e>
                                <m:r>
                                  <w:rPr>
                                    <w:rFonts w:ascii="Cambria Math" w:hAnsi="Cambria Math" w:cs="Times New Roman"/>
                                    <w:sz w:val="20"/>
                                    <w:szCs w:val="20"/>
                                    <w:lang w:val="en-US"/>
                                  </w:rPr>
                                  <m:t>n</m:t>
                                </m:r>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-j2πζn</m:t>
                                </m:r>
                              </m:sup>
                            </m:sSup>
                          </m:e>
                        </m:nary>
                      </m:e>
                    </m:d>
                  </m:e>
                  <m:sup>
                    <m:r>
                      <w:rPr>
                        <w:rFonts w:ascii="Cambria Math" w:hAnsi="Cambria Math" w:cs="Times New Roman"/>
                        <w:sz w:val="20"/>
                        <w:szCs w:val="20"/>
                        <w:lang w:val="en-US"/>
                      </w:rPr>
                      <m:t>2</m:t>
                    </m:r>
                  </m:sup>
                </m:sSup>
              </m:e>
            </m:nary>
          </m:num>
          <m:den>
            <m:r>
              <w:rPr>
                <w:rFonts w:ascii="Cambria Math" w:hAnsi="Cambria Math" w:cs="Times New Roman"/>
                <w:sz w:val="20"/>
                <w:szCs w:val="20"/>
                <w:lang w:val="en-US"/>
              </w:rPr>
              <m:t>floor</m:t>
            </m:r>
            <m:d>
              <m:dPr>
                <m:begChr m:val="["/>
                <m:endChr m:val="]"/>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P-φM</m:t>
                    </m:r>
                  </m:num>
                  <m:den>
                    <m:d>
                      <m:dPr>
                        <m:ctrlPr>
                          <w:rPr>
                            <w:rFonts w:ascii="Cambria Math" w:hAnsi="Cambria Math" w:cs="Times New Roman"/>
                            <w:b/>
                            <w:i/>
                            <w:sz w:val="20"/>
                            <w:szCs w:val="20"/>
                            <w:lang w:val="en-US"/>
                          </w:rPr>
                        </m:ctrlPr>
                      </m:dPr>
                      <m:e>
                        <m:r>
                          <w:rPr>
                            <w:rFonts w:ascii="Cambria Math" w:hAnsi="Cambria Math" w:cs="Times New Roman"/>
                            <w:sz w:val="20"/>
                            <w:szCs w:val="20"/>
                            <w:lang w:val="en-US"/>
                          </w:rPr>
                          <m:t>1-φ</m:t>
                        </m:r>
                      </m:e>
                    </m:d>
                    <m:r>
                      <w:rPr>
                        <w:rFonts w:ascii="Cambria Math" w:hAnsi="Cambria Math" w:cs="Times New Roman"/>
                        <w:sz w:val="20"/>
                        <w:szCs w:val="20"/>
                        <w:lang w:val="en-US"/>
                      </w:rPr>
                      <m:t>M</m:t>
                    </m:r>
                  </m:den>
                </m:f>
              </m:e>
            </m:d>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n=0</m:t>
                </m:r>
              </m:sub>
              <m:sup>
                <m:r>
                  <w:rPr>
                    <w:rFonts w:ascii="Cambria Math" w:hAnsi="Cambria Math" w:cs="Times New Roman"/>
                    <w:sz w:val="20"/>
                    <w:szCs w:val="20"/>
                    <w:lang w:val="en-US"/>
                  </w:rPr>
                  <m:t>M-1</m:t>
                </m:r>
              </m:sup>
              <m:e>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M</m:t>
                            </m:r>
                          </m:sub>
                        </m:sSub>
                        <m:d>
                          <m:dPr>
                            <m:ctrlPr>
                              <w:rPr>
                                <w:rFonts w:ascii="Cambria Math" w:hAnsi="Cambria Math" w:cs="Times New Roman"/>
                                <w:b/>
                                <w:i/>
                                <w:sz w:val="20"/>
                                <w:szCs w:val="20"/>
                                <w:lang w:val="en-US"/>
                              </w:rPr>
                            </m:ctrlPr>
                          </m:dPr>
                          <m:e>
                            <m:r>
                              <w:rPr>
                                <w:rFonts w:ascii="Cambria Math" w:hAnsi="Cambria Math" w:cs="Times New Roman"/>
                                <w:sz w:val="20"/>
                                <w:szCs w:val="20"/>
                                <w:lang w:val="en-US"/>
                              </w:rPr>
                              <m:t>n</m:t>
                            </m:r>
                          </m:e>
                        </m:d>
                      </m:e>
                    </m:d>
                  </m:e>
                  <m:sup>
                    <m:r>
                      <w:rPr>
                        <w:rFonts w:ascii="Cambria Math" w:hAnsi="Cambria Math" w:cs="Times New Roman"/>
                        <w:sz w:val="20"/>
                        <w:szCs w:val="20"/>
                        <w:lang w:val="en-US"/>
                      </w:rPr>
                      <m:t>2</m:t>
                    </m:r>
                  </m:sup>
                </m:sSup>
              </m:e>
            </m:nary>
          </m:den>
        </m:f>
      </m:oMath>
      <w:r w:rsidRPr="00C258A2">
        <w:rPr>
          <w:rFonts w:ascii="Times New Roman" w:hAnsi="Times New Roman" w:cs="Times New Roman"/>
          <w:sz w:val="20"/>
          <w:szCs w:val="20"/>
          <w:lang w:val="en-US"/>
        </w:rPr>
        <w:tab/>
      </w:r>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w:t>
      </w:r>
    </w:p>
    <w:p w14:paraId="14C64AB6"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r w:rsidRPr="00C258A2">
        <w:rPr>
          <w:rFonts w:ascii="Times New Roman" w:hAnsi="Times New Roman" w:cs="Times New Roman"/>
          <w:i/>
          <w:sz w:val="20"/>
          <w:szCs w:val="20"/>
          <w:lang w:val="en-US"/>
        </w:rPr>
        <w:t>P</w:t>
      </w:r>
      <w:r w:rsidRPr="00C258A2">
        <w:rPr>
          <w:rFonts w:ascii="Times New Roman" w:hAnsi="Times New Roman" w:cs="Times New Roman"/>
          <w:sz w:val="20"/>
          <w:szCs w:val="20"/>
          <w:lang w:val="en-US"/>
        </w:rPr>
        <w:t xml:space="preserve"> is the number of points in the evaluated segment, </w:t>
      </w:r>
      <w:r w:rsidRPr="00C258A2">
        <w:rPr>
          <w:rFonts w:ascii="Times New Roman" w:hAnsi="Times New Roman" w:cs="Times New Roman"/>
          <w:i/>
          <w:sz w:val="20"/>
          <w:szCs w:val="20"/>
          <w:lang w:val="en-US"/>
        </w:rPr>
        <w:t>M</w:t>
      </w:r>
      <w:r w:rsidRPr="00C258A2">
        <w:rPr>
          <w:rFonts w:ascii="Times New Roman" w:hAnsi="Times New Roman" w:cs="Times New Roman"/>
          <w:sz w:val="20"/>
          <w:szCs w:val="20"/>
          <w:lang w:val="en-US"/>
        </w:rPr>
        <w:t xml:space="preserve"> is the examined segment’s length, </w:t>
      </w:r>
      <w:r w:rsidRPr="00C258A2">
        <w:rPr>
          <w:rFonts w:ascii="Times New Roman" w:hAnsi="Times New Roman" w:cs="Times New Roman"/>
          <w:i/>
          <w:sz w:val="20"/>
          <w:szCs w:val="20"/>
          <w:lang w:val="en-US"/>
        </w:rPr>
        <w:t>floor</w:t>
      </w:r>
      <w:r w:rsidRPr="00C258A2">
        <w:rPr>
          <w:rFonts w:ascii="Times New Roman" w:hAnsi="Times New Roman" w:cs="Times New Roman"/>
          <w:sz w:val="20"/>
          <w:szCs w:val="20"/>
          <w:lang w:val="en-US"/>
        </w:rPr>
        <w:t xml:space="preserve"> is the floor function, and </w:t>
      </w:r>
      <w:r w:rsidRPr="00C258A2">
        <w:rPr>
          <w:rFonts w:ascii="Times New Roman" w:hAnsi="Times New Roman" w:cs="Times New Roman"/>
          <w:i/>
          <w:sz w:val="20"/>
          <w:szCs w:val="20"/>
          <w:lang w:val="en-US"/>
        </w:rPr>
        <w:t>x</w:t>
      </w:r>
      <w:r w:rsidRPr="00C258A2">
        <w:rPr>
          <w:rFonts w:ascii="Times New Roman" w:hAnsi="Times New Roman" w:cs="Times New Roman"/>
          <w:sz w:val="20"/>
          <w:szCs w:val="20"/>
          <w:lang w:val="en-US"/>
        </w:rPr>
        <w:t xml:space="preserve"> is the input signal.</w:t>
      </w:r>
    </w:p>
    <w:p w14:paraId="162CD30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last category of features combined the concepts from the two previous categories by calculating the ratio of the maximum (</w:t>
      </w:r>
      <w:r w:rsidRPr="00C258A2">
        <w:rPr>
          <w:rFonts w:ascii="Times New Roman" w:hAnsi="Times New Roman" w:cs="Times New Roman"/>
          <w:i/>
          <w:sz w:val="20"/>
          <w:szCs w:val="20"/>
          <w:lang w:val="en-US"/>
        </w:rPr>
        <w:t>max</w:t>
      </w:r>
      <w:r w:rsidRPr="00C258A2">
        <w:rPr>
          <w:rFonts w:ascii="Times New Roman" w:hAnsi="Times New Roman" w:cs="Times New Roman"/>
          <w:sz w:val="20"/>
          <w:szCs w:val="20"/>
          <w:lang w:val="en-US"/>
        </w:rPr>
        <w:t>) amplitude’s value of the epoch to the assessed PSD of the epoch for each evaluated EEG frequency band by</w:t>
      </w:r>
    </w:p>
    <w:p w14:paraId="50A976A2"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α</m:t>
        </m:r>
        <m:d>
          <m:dPr>
            <m:ctrlPr>
              <w:rPr>
                <w:rFonts w:ascii="Cambria Math" w:hAnsi="Cambria Math" w:cs="Times New Roman"/>
                <w:i/>
                <w:sz w:val="20"/>
                <w:szCs w:val="20"/>
                <w:lang w:val="en-US"/>
              </w:rPr>
            </m:ctrlPr>
          </m:dPr>
          <m:e>
            <m:r>
              <w:rPr>
                <w:rFonts w:ascii="Cambria Math" w:hAnsi="Cambria Math" w:cs="Times New Roman"/>
                <w:sz w:val="20"/>
                <w:szCs w:val="20"/>
                <w:lang w:val="en-US"/>
              </w:rPr>
              <m:t>E,ζ</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m:t>
                </m:r>
              </m:e>
            </m:d>
          </m:num>
          <m:den>
            <m:r>
              <w:rPr>
                <w:rFonts w:ascii="Cambria Math" w:hAnsi="Cambria Math" w:cs="Times New Roman"/>
                <w:sz w:val="20"/>
                <w:szCs w:val="20"/>
                <w:lang w:val="en-US"/>
              </w:rPr>
              <m:t>β</m:t>
            </m:r>
            <m:d>
              <m:dPr>
                <m:ctrlPr>
                  <w:rPr>
                    <w:rFonts w:ascii="Cambria Math" w:hAnsi="Cambria Math" w:cs="Times New Roman"/>
                    <w:b/>
                    <w:i/>
                    <w:sz w:val="20"/>
                    <w:szCs w:val="20"/>
                    <w:lang w:val="en-US"/>
                  </w:rPr>
                </m:ctrlPr>
              </m:dPr>
              <m:e>
                <m:r>
                  <w:rPr>
                    <w:rFonts w:ascii="Cambria Math" w:hAnsi="Cambria Math" w:cs="Times New Roman"/>
                    <w:sz w:val="20"/>
                    <w:szCs w:val="20"/>
                    <w:lang w:val="en-US"/>
                  </w:rPr>
                  <m:t>ζ</m:t>
                </m:r>
              </m:e>
            </m:d>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(3)</w:t>
      </w:r>
    </w:p>
    <w:p w14:paraId="103907AF"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lastRenderedPageBreak/>
        <w:t>denoting as</w:t>
      </w:r>
      <w:r w:rsidRPr="00C258A2">
        <w:rPr>
          <w:rFonts w:ascii="Times New Roman" w:hAnsi="Times New Roman" w:cs="Times New Roman"/>
          <w:i/>
          <w:sz w:val="20"/>
          <w:szCs w:val="20"/>
          <w:lang w:val="en-US"/>
        </w:rPr>
        <w:t xml:space="preserve"> APSD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for the delta band,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xml:space="preserve"> for the theta band,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for the alpha band,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xml:space="preserve"> for the sigma band, 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for the beta band. These ratio based features were considered since they combined the information of both time and frequency, which are relevant for the A phase assessment as the activation phases are composed of phasic and transient activities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GRHNnfmJ","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76E88E73"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relevance of the features for the A phase classification was assessed by the Minimal-Redundancy-Maximal-Relevance (mRMR) algorithm, which is a classifier independent method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ieX72m9T","properties":{"formattedCitation":"[35]","plainCitation":"[35]","noteIndex":0},"citationItems":[{"id":827,"uris":["http://zotero.org/users/5446081/items/A4Z3XRPP"],"uri":["http://zotero.org/users/5446081/items/A4Z3XRPP"],"itemData":{"id":827,"type":"article-journal","container-title":"IEEE Transactions on Pattern Analysis and Machine Intelligence","issue":"8","page":"1226-1238","title":"Feature selection based on mutual information criteria of max-dependency, max-relevance, and minredundancy","volume":"27","author":[{"family":"Peng","given":"H."},{"family":"Long","given":"F."},{"family":"Ding","given":"C."}],"issued":{"date-parts":[["2005"]]}}}],"schema":"https://github.com/citation-style-language/schema/raw/master/csl-citation.json"}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This algorithm assessed the maximal statistical dependency criterion considering the mutual information </w:t>
      </w:r>
      <w:r w:rsidRPr="00C258A2">
        <w:rPr>
          <w:rFonts w:ascii="Times New Roman" w:hAnsi="Times New Roman" w:cs="Times New Roman"/>
          <w:i/>
          <w:sz w:val="20"/>
          <w:szCs w:val="20"/>
          <w:lang w:val="en-US"/>
        </w:rPr>
        <w:t>θ</w:t>
      </w:r>
      <w:r w:rsidRPr="00C258A2">
        <w:rPr>
          <w:rFonts w:ascii="Times New Roman" w:hAnsi="Times New Roman" w:cs="Times New Roman"/>
          <w:sz w:val="20"/>
          <w:szCs w:val="20"/>
          <w:lang w:val="en-US"/>
        </w:rPr>
        <w:t xml:space="preserve">, which for two discrete variables, </w:t>
      </w:r>
      <w:r w:rsidRPr="00C258A2">
        <w:rPr>
          <w:rFonts w:ascii="Times New Roman" w:hAnsi="Times New Roman" w:cs="Times New Roman"/>
          <w:i/>
          <w:sz w:val="20"/>
          <w:szCs w:val="20"/>
          <w:lang w:val="en-US"/>
        </w:rPr>
        <w:t>I</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J</w:t>
      </w:r>
      <w:r w:rsidRPr="00C258A2">
        <w:rPr>
          <w:rFonts w:ascii="Times New Roman" w:hAnsi="Times New Roman" w:cs="Times New Roman"/>
          <w:sz w:val="20"/>
          <w:szCs w:val="20"/>
          <w:lang w:val="en-US"/>
        </w:rPr>
        <w:t>, is defined as</w:t>
      </w:r>
    </w:p>
    <w:p w14:paraId="52ADD5BA" w14:textId="77777777" w:rsidR="007044EA" w:rsidRPr="00C258A2" w:rsidRDefault="0091211A" w:rsidP="00711792">
      <w:pPr>
        <w:spacing w:after="0" w:line="480" w:lineRule="auto"/>
        <w:rPr>
          <w:rFonts w:ascii="Times New Roman" w:hAnsi="Times New Roman" w:cs="Times New Roman"/>
          <w:sz w:val="20"/>
          <w:szCs w:val="20"/>
          <w:lang w:val="en-US"/>
        </w:rPr>
      </w:pPr>
      <m:oMath>
        <m:d>
          <m:dPr>
            <m:ctrlPr>
              <w:rPr>
                <w:rFonts w:ascii="Cambria Math" w:hAnsi="Cambria Math" w:cs="Times New Roman"/>
                <w:i/>
                <w:sz w:val="20"/>
                <w:szCs w:val="20"/>
                <w:lang w:val="en-US"/>
              </w:rPr>
            </m:ctrlPr>
          </m:dPr>
          <m:e>
            <m:r>
              <w:rPr>
                <w:rFonts w:ascii="Cambria Math" w:hAnsi="Cambria Math" w:cs="Times New Roman"/>
                <w:sz w:val="20"/>
                <w:szCs w:val="20"/>
                <w:lang w:val="en-US"/>
              </w:rPr>
              <m:t>I,J</m:t>
            </m:r>
          </m:e>
        </m:d>
        <m:r>
          <w:rPr>
            <w:rFonts w:ascii="Cambria Math" w:hAnsi="Cambria Math" w:cs="Times New Roman"/>
            <w:sz w:val="20"/>
            <w:szCs w:val="20"/>
            <w:lang w:val="en-US"/>
          </w:rPr>
          <m:t>=</m:t>
        </m:r>
        <m:nary>
          <m:naryPr>
            <m:chr m:val="∑"/>
            <m:limLoc m:val="undOvr"/>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r,s</m:t>
            </m:r>
          </m:sub>
          <m:sup/>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r</m:t>
                    </m:r>
                  </m:sub>
                </m:sSub>
                <m:r>
                  <w:rPr>
                    <w:rFonts w:ascii="Cambria Math" w:hAnsi="Cambria Math" w:cs="Times New Roman"/>
                    <w:sz w:val="20"/>
                    <w:szCs w:val="20"/>
                    <w:lang w:val="en-US"/>
                  </w:rPr>
                  <m:t>,J=</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j</m:t>
                    </m:r>
                  </m:e>
                  <m:sub>
                    <m:r>
                      <w:rPr>
                        <w:rFonts w:ascii="Cambria Math" w:hAnsi="Cambria Math" w:cs="Times New Roman"/>
                        <w:sz w:val="20"/>
                        <w:szCs w:val="20"/>
                        <w:lang w:val="en-US"/>
                      </w:rPr>
                      <m:t>s</m:t>
                    </m:r>
                  </m:sub>
                </m:sSub>
              </m:e>
            </m:d>
            <m:r>
              <w:rPr>
                <w:rFonts w:ascii="Cambria Math" w:hAnsi="Cambria Math" w:cs="Times New Roman"/>
                <w:sz w:val="20"/>
                <w:szCs w:val="20"/>
                <w:lang w:val="en-US"/>
              </w:rPr>
              <m:t>log</m:t>
            </m:r>
            <m:d>
              <m:dPr>
                <m:begChr m:val="["/>
                <m:endChr m:val="]"/>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r</m:t>
                            </m:r>
                          </m:sub>
                        </m:sSub>
                        <m:r>
                          <w:rPr>
                            <w:rFonts w:ascii="Cambria Math" w:hAnsi="Cambria Math" w:cs="Times New Roman"/>
                            <w:sz w:val="20"/>
                            <w:szCs w:val="20"/>
                            <w:lang w:val="en-US"/>
                          </w:rPr>
                          <m:t>,J=</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j</m:t>
                            </m:r>
                          </m:e>
                          <m:sub>
                            <m:r>
                              <w:rPr>
                                <w:rFonts w:ascii="Cambria Math" w:hAnsi="Cambria Math" w:cs="Times New Roman"/>
                                <w:sz w:val="20"/>
                                <w:szCs w:val="20"/>
                                <w:lang w:val="en-US"/>
                              </w:rPr>
                              <m:t>s</m:t>
                            </m:r>
                          </m:sub>
                        </m:sSub>
                      </m:e>
                    </m:d>
                  </m:num>
                  <m:den>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r</m:t>
                            </m:r>
                          </m:sub>
                        </m:sSub>
                      </m:e>
                    </m:d>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J=</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j</m:t>
                            </m:r>
                          </m:e>
                          <m:sub>
                            <m:r>
                              <w:rPr>
                                <w:rFonts w:ascii="Cambria Math" w:hAnsi="Cambria Math" w:cs="Times New Roman"/>
                                <w:sz w:val="20"/>
                                <w:szCs w:val="20"/>
                                <w:lang w:val="en-US"/>
                              </w:rPr>
                              <m:t>s</m:t>
                            </m:r>
                          </m:sub>
                        </m:sSub>
                      </m:e>
                    </m:d>
                  </m:den>
                </m:f>
              </m:e>
            </m:d>
          </m:e>
        </m:nary>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(4)</w:t>
      </w:r>
    </w:p>
    <w:p w14:paraId="71ED1576"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maximum dependency on the target class, </w:t>
      </w:r>
      <w:r w:rsidRPr="00C258A2">
        <w:rPr>
          <w:rFonts w:ascii="Times New Roman" w:hAnsi="Times New Roman" w:cs="Times New Roman"/>
          <w:i/>
          <w:sz w:val="20"/>
          <w:szCs w:val="20"/>
          <w:lang w:val="en-US"/>
        </w:rPr>
        <w:t>ρ</w:t>
      </w:r>
      <w:r w:rsidRPr="00C258A2">
        <w:rPr>
          <w:rFonts w:ascii="Times New Roman" w:hAnsi="Times New Roman" w:cs="Times New Roman"/>
          <w:sz w:val="20"/>
          <w:szCs w:val="20"/>
          <w:lang w:val="en-US"/>
        </w:rPr>
        <w:t xml:space="preserve">, was assessed individually by evaluating the dependency of the selected features </w:t>
      </w:r>
      <w:r w:rsidRPr="00C258A2">
        <w:rPr>
          <w:rFonts w:ascii="Times New Roman" w:hAnsi="Times New Roman" w:cs="Times New Roman"/>
          <w:i/>
          <w:sz w:val="20"/>
          <w:szCs w:val="20"/>
          <w:lang w:val="en-US"/>
        </w:rPr>
        <w:t>ψ</w:t>
      </w:r>
      <w:r w:rsidRPr="00C258A2">
        <w:rPr>
          <w:rFonts w:ascii="Times New Roman" w:hAnsi="Times New Roman" w:cs="Times New Roman"/>
          <w:i/>
          <w:sz w:val="20"/>
          <w:szCs w:val="20"/>
          <w:vertAlign w:val="subscript"/>
          <w:lang w:val="en-US"/>
        </w:rPr>
        <w:t>τ</w:t>
      </w:r>
      <w:r w:rsidRPr="00C258A2">
        <w:rPr>
          <w:rFonts w:ascii="Times New Roman" w:hAnsi="Times New Roman" w:cs="Times New Roman"/>
          <w:sz w:val="20"/>
          <w:szCs w:val="20"/>
          <w:lang w:val="en-US"/>
        </w:rPr>
        <w:t xml:space="preserve"> (for </w:t>
      </w:r>
      <w:r w:rsidRPr="00C258A2">
        <w:rPr>
          <w:rFonts w:ascii="Times New Roman" w:hAnsi="Times New Roman" w:cs="Times New Roman"/>
          <w:i/>
          <w:sz w:val="20"/>
          <w:szCs w:val="20"/>
          <w:lang w:val="en-US"/>
        </w:rPr>
        <w:t>τ</w:t>
      </w:r>
      <w:r w:rsidRPr="00C258A2">
        <w:rPr>
          <w:rFonts w:ascii="Times New Roman" w:hAnsi="Times New Roman" w:cs="Times New Roman"/>
          <w:sz w:val="20"/>
          <w:szCs w:val="20"/>
          <w:lang w:val="en-US"/>
        </w:rPr>
        <w:t xml:space="preserve"> = 1, 2, …, </w:t>
      </w:r>
      <w:r w:rsidRPr="00C258A2">
        <w:rPr>
          <w:rFonts w:ascii="Times New Roman" w:hAnsi="Times New Roman" w:cs="Times New Roman"/>
          <w:i/>
          <w:sz w:val="20"/>
          <w:szCs w:val="20"/>
          <w:lang w:val="en-US"/>
        </w:rPr>
        <w:t>L</w:t>
      </w:r>
      <w:r w:rsidRPr="00C258A2">
        <w:rPr>
          <w:rFonts w:ascii="Times New Roman" w:hAnsi="Times New Roman" w:cs="Times New Roman"/>
          <w:sz w:val="20"/>
          <w:szCs w:val="20"/>
          <w:lang w:val="en-US"/>
        </w:rPr>
        <w:t xml:space="preserve">) through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BXaB61xC","properties":{"formattedCitation":"[35]","plainCitation":"[35]","noteIndex":0},"citationItems":[{"id":827,"uris":["http://zotero.org/users/5446081/items/A4Z3XRPP"],"uri":["http://zotero.org/users/5446081/items/A4Z3XRPP"],"itemData":{"id":827,"type":"article-journal","container-title":"IEEE Transactions on Pattern Analysis and Machine Intelligence","issue":"8","page":"1226-1238","title":"Feature selection based on mutual information criteria of max-dependency, max-relevance, and minredundancy","volume":"27","author":[{"family":"Peng","given":"H."},{"family":"Long","given":"F."},{"family":"Ding","given":"C."}],"issued":{"date-parts":[["2005"]]}}}],"schema":"https://github.com/citation-style-language/schema/raw/master/csl-citation.json"}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[35]</w:t>
      </w:r>
      <w:r w:rsidRPr="00C258A2">
        <w:rPr>
          <w:rFonts w:ascii="Times New Roman" w:hAnsi="Times New Roman" w:cs="Times New Roman"/>
          <w:sz w:val="20"/>
          <w:szCs w:val="20"/>
          <w:lang w:val="en-US"/>
        </w:rPr>
        <w:fldChar w:fldCharType="end"/>
      </w:r>
    </w:p>
    <w:p w14:paraId="2F5D485A"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D</m:t>
        </m:r>
        <m:d>
          <m:dPr>
            <m:ctrlPr>
              <w:rPr>
                <w:rFonts w:ascii="Cambria Math" w:hAnsi="Cambria Math" w:cs="Times New Roman"/>
                <w:i/>
                <w:sz w:val="20"/>
                <w:szCs w:val="20"/>
                <w:lang w:val="en-US"/>
              </w:rPr>
            </m:ctrlPr>
          </m:dPr>
          <m:e>
            <m:r>
              <w:rPr>
                <w:rFonts w:ascii="Cambria Math" w:hAnsi="Cambria Math" w:cs="Times New Roman"/>
                <w:sz w:val="20"/>
                <w:szCs w:val="20"/>
                <w:lang w:val="en-US"/>
              </w:rPr>
              <m:t>L,ρ</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nary>
                  <m:naryPr>
                    <m:chr m:val="∑"/>
                    <m:limLoc m:val="undOvr"/>
                    <m:supHide m:val="1"/>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m:rPr>
                        <m:sty m:val="p"/>
                      </m:rPr>
                      <w:rPr>
                        <w:rFonts w:ascii="Cambria Math" w:hAnsi="Cambria Math" w:cs="Times New Roman"/>
                        <w:sz w:val="20"/>
                        <w:szCs w:val="20"/>
                        <w:lang w:val="en-US"/>
                      </w:rPr>
                      <m:t>ϵ</m:t>
                    </m:r>
                    <m:r>
                      <w:rPr>
                        <w:rFonts w:ascii="Cambria Math" w:hAnsi="Cambria Math" w:cs="Times New Roman"/>
                        <w:sz w:val="20"/>
                        <w:szCs w:val="20"/>
                        <w:lang w:val="en-US"/>
                      </w:rPr>
                      <m:t>L</m:t>
                    </m:r>
                  </m:sub>
                  <m:sup/>
                  <m:e>
                    <m:r>
                      <w:rPr>
                        <w:rFonts w:ascii="Cambria Math" w:hAnsi="Cambria Math" w:cs="Times New Roman"/>
                        <w:sz w:val="20"/>
                        <w:szCs w:val="20"/>
                        <w:lang w:val="en-US"/>
                      </w:rPr>
                      <m:t>θ</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w:rPr>
                            <w:rFonts w:ascii="Cambria Math" w:hAnsi="Cambria Math" w:cs="Times New Roman"/>
                            <w:sz w:val="20"/>
                            <w:szCs w:val="20"/>
                            <w:lang w:val="en-US"/>
                          </w:rPr>
                          <m:t>,ρ</m:t>
                        </m:r>
                      </m:e>
                    </m:d>
                  </m:e>
                </m:nary>
              </m:num>
              <m:den>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den>
            </m:f>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(5)</w:t>
      </w:r>
    </w:p>
    <w:p w14:paraId="28AD8189"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The evaluation of the minimum (</w:t>
      </w:r>
      <w:r w:rsidRPr="00C258A2">
        <w:rPr>
          <w:rFonts w:ascii="Times New Roman" w:hAnsi="Times New Roman" w:cs="Times New Roman"/>
          <w:i/>
          <w:sz w:val="20"/>
          <w:szCs w:val="20"/>
          <w:lang w:val="en-US"/>
        </w:rPr>
        <w:t>min</w:t>
      </w:r>
      <w:r w:rsidRPr="00C258A2">
        <w:rPr>
          <w:rFonts w:ascii="Times New Roman" w:hAnsi="Times New Roman" w:cs="Times New Roman"/>
          <w:sz w:val="20"/>
          <w:szCs w:val="20"/>
          <w:lang w:val="en-US"/>
        </w:rPr>
        <w:t>) redundancy lessens the issue of large dependency among the selected features, and was performed by</w:t>
      </w:r>
    </w:p>
    <w:p w14:paraId="234F1A45"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R</m:t>
        </m:r>
        <m:d>
          <m:dPr>
            <m:ctrlPr>
              <w:rPr>
                <w:rFonts w:ascii="Cambria Math" w:hAnsi="Cambria Math" w:cs="Times New Roman"/>
                <w:i/>
                <w:sz w:val="20"/>
                <w:szCs w:val="20"/>
                <w:lang w:val="en-US"/>
              </w:rPr>
            </m:ctrlPr>
          </m:dPr>
          <m:e>
            <m:r>
              <w:rPr>
                <w:rFonts w:ascii="Cambria Math" w:hAnsi="Cambria Math" w:cs="Times New Roman"/>
                <w:sz w:val="20"/>
                <w:szCs w:val="20"/>
                <w:lang w:val="en-US"/>
              </w:rPr>
              <m:t>L</m:t>
            </m:r>
          </m:e>
        </m:d>
        <m:r>
          <w:rPr>
            <w:rFonts w:ascii="Cambria Math" w:hAnsi="Cambria Math" w:cs="Times New Roman"/>
            <w:sz w:val="20"/>
            <w:szCs w:val="20"/>
            <w:lang w:val="en-US"/>
          </w:rPr>
          <m:t>=min</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nary>
                  <m:naryPr>
                    <m:chr m:val="∑"/>
                    <m:limLoc m:val="undOvr"/>
                    <m:supHide m:val="1"/>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m:rPr>
                        <m:sty m:val="p"/>
                      </m:rP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v</m:t>
                        </m:r>
                      </m:sub>
                    </m:sSub>
                    <m:r>
                      <m:rPr>
                        <m:sty m:val="p"/>
                      </m:rPr>
                      <w:rPr>
                        <w:rFonts w:ascii="Cambria Math" w:hAnsi="Cambria Math" w:cs="Times New Roman"/>
                        <w:sz w:val="20"/>
                        <w:szCs w:val="20"/>
                        <w:lang w:val="en-US"/>
                      </w:rPr>
                      <m:t>ϵ</m:t>
                    </m:r>
                    <m:r>
                      <w:rPr>
                        <w:rFonts w:ascii="Cambria Math" w:hAnsi="Cambria Math" w:cs="Times New Roman"/>
                        <w:sz w:val="20"/>
                        <w:szCs w:val="20"/>
                        <w:lang w:val="en-US"/>
                      </w:rPr>
                      <m:t>L</m:t>
                    </m:r>
                  </m:sub>
                  <m:sup/>
                  <m:e>
                    <m:r>
                      <w:rPr>
                        <w:rFonts w:ascii="Cambria Math" w:hAnsi="Cambria Math" w:cs="Times New Roman"/>
                        <w:sz w:val="20"/>
                        <w:szCs w:val="20"/>
                        <w:lang w:val="en-US"/>
                      </w:rPr>
                      <m:t>θ</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v</m:t>
                            </m:r>
                          </m:sub>
                        </m:sSub>
                      </m:e>
                    </m:d>
                  </m:e>
                </m:nary>
              </m:num>
              <m:den>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e>
                  <m:sup>
                    <m:r>
                      <w:rPr>
                        <w:rFonts w:ascii="Cambria Math" w:hAnsi="Cambria Math" w:cs="Times New Roman"/>
                        <w:sz w:val="20"/>
                        <w:szCs w:val="20"/>
                        <w:lang w:val="en-US"/>
                      </w:rPr>
                      <m:t>2</m:t>
                    </m:r>
                  </m:sup>
                </m:sSup>
              </m:den>
            </m:f>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(6)</w:t>
      </w:r>
    </w:p>
    <w:p w14:paraId="2CAF9711"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algorithm ranked the features by simultaneously estimating </w:t>
      </w:r>
      <w:r w:rsidRPr="00C258A2">
        <w:rPr>
          <w:rFonts w:ascii="Times New Roman" w:hAnsi="Times New Roman" w:cs="Times New Roman"/>
          <w:i/>
          <w:sz w:val="20"/>
          <w:szCs w:val="20"/>
          <w:lang w:val="en-US"/>
        </w:rPr>
        <w:t>D</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xml:space="preserve"> through the operation</w:t>
      </w:r>
    </w:p>
    <w:p w14:paraId="67434462"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μ</m:t>
        </m:r>
        <m:d>
          <m:dPr>
            <m:ctrlPr>
              <w:rPr>
                <w:rFonts w:ascii="Cambria Math" w:hAnsi="Cambria Math" w:cs="Times New Roman"/>
                <w:i/>
                <w:sz w:val="20"/>
                <w:szCs w:val="20"/>
                <w:lang w:val="en-US"/>
              </w:rPr>
            </m:ctrlPr>
          </m:dPr>
          <m:e>
            <m:r>
              <w:rPr>
                <w:rFonts w:ascii="Cambria Math" w:hAnsi="Cambria Math" w:cs="Times New Roman"/>
                <w:sz w:val="20"/>
                <w:szCs w:val="20"/>
                <w:lang w:val="en-US"/>
              </w:rPr>
              <m:t>D,R</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D-R</m:t>
            </m:r>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(7)</w:t>
      </w:r>
    </w:p>
    <w:p w14:paraId="1AA3624F"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features were ordered by the mRMR ranking (from the most to the less relevant), and the optimal number of features was identified by testing the 20 possible feature sets, where the first was composed of only the feature identified as the most relevant, the second by the two features identified as the most relevant, and so one up to the last set which was composed of all features. The features that composed the set which attained the highest performance for the considered reference performance metric were selected for the performance examination.</w:t>
      </w:r>
    </w:p>
    <w:p w14:paraId="08FF2A19"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3.5. Classification</w:t>
      </w:r>
    </w:p>
    <w:p w14:paraId="3FFEB9C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Three machine learning classifiers were tested to perform the A phase and NREM detection. The FFNN is a conventional shallow neural network composed of one input layer, one hidden layer, and one output layer. Each neuron of the network applies an activation function, </w:t>
      </w:r>
      <w:r w:rsidRPr="00C258A2">
        <w:rPr>
          <w:rFonts w:ascii="Times New Roman" w:hAnsi="Times New Roman" w:cs="Times New Roman"/>
          <w:i/>
          <w:sz w:val="20"/>
          <w:szCs w:val="20"/>
          <w:lang w:val="en-US"/>
        </w:rPr>
        <w:t>Γ</w:t>
      </w:r>
      <w:r w:rsidRPr="00C258A2">
        <w:rPr>
          <w:rFonts w:ascii="Times New Roman" w:hAnsi="Times New Roman" w:cs="Times New Roman"/>
          <w:sz w:val="20"/>
          <w:szCs w:val="20"/>
          <w:lang w:val="en-US"/>
        </w:rPr>
        <w:t xml:space="preserve">, that considers the bias, </w:t>
      </w:r>
      <w:r w:rsidRPr="00C258A2">
        <w:rPr>
          <w:rFonts w:ascii="Times New Roman" w:hAnsi="Times New Roman" w:cs="Times New Roman"/>
          <w:i/>
          <w:sz w:val="20"/>
          <w:szCs w:val="20"/>
          <w:lang w:val="en-US"/>
        </w:rPr>
        <w:t>B</w:t>
      </w:r>
      <w:r w:rsidRPr="00C258A2">
        <w:rPr>
          <w:rFonts w:ascii="Times New Roman" w:hAnsi="Times New Roman" w:cs="Times New Roman"/>
          <w:sz w:val="20"/>
          <w:szCs w:val="20"/>
          <w:lang w:val="en-US"/>
        </w:rPr>
        <w:t xml:space="preserve">, the number of connections, </w:t>
      </w:r>
      <w:r w:rsidRPr="00C258A2">
        <w:rPr>
          <w:rFonts w:ascii="Times New Roman" w:hAnsi="Times New Roman" w:cs="Times New Roman"/>
          <w:i/>
          <w:sz w:val="20"/>
          <w:szCs w:val="20"/>
          <w:lang w:val="en-US"/>
        </w:rPr>
        <w:t>C</w:t>
      </w:r>
      <w:r w:rsidRPr="00C258A2">
        <w:rPr>
          <w:rFonts w:ascii="Times New Roman" w:hAnsi="Times New Roman" w:cs="Times New Roman"/>
          <w:sz w:val="20"/>
          <w:szCs w:val="20"/>
          <w:lang w:val="en-US"/>
        </w:rPr>
        <w:t xml:space="preserve">, and their weight, </w:t>
      </w:r>
      <w:r w:rsidRPr="00C258A2">
        <w:rPr>
          <w:rFonts w:ascii="Times New Roman" w:hAnsi="Times New Roman" w:cs="Times New Roman"/>
          <w:i/>
          <w:sz w:val="20"/>
          <w:szCs w:val="20"/>
          <w:lang w:val="en-US"/>
        </w:rPr>
        <w:t>W</w:t>
      </w:r>
      <w:r w:rsidRPr="00C258A2">
        <w:rPr>
          <w:rFonts w:ascii="Times New Roman" w:hAnsi="Times New Roman" w:cs="Times New Roman"/>
          <w:sz w:val="20"/>
          <w:szCs w:val="20"/>
          <w:lang w:val="en-US"/>
        </w:rPr>
        <w:t xml:space="preserve">, through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rlVZggS","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2A2ADA92"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w:lastRenderedPageBreak/>
          <m:t>Y=Γ</m:t>
        </m:r>
        <m:d>
          <m:dPr>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a=1</m:t>
                </m:r>
              </m:sub>
              <m:sup>
                <m:r>
                  <w:rPr>
                    <w:rFonts w:ascii="Cambria Math" w:hAnsi="Cambria Math" w:cs="Times New Roman"/>
                    <w:sz w:val="20"/>
                    <w:szCs w:val="20"/>
                    <w:lang w:val="en-US"/>
                  </w:rPr>
                  <m:t>C</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a</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a</m:t>
                    </m:r>
                  </m:sub>
                </m:sSub>
              </m:e>
            </m:nary>
          </m:e>
        </m:d>
        <m:r>
          <w:rPr>
            <w:rFonts w:ascii="Cambria Math" w:hAnsi="Cambria Math" w:cs="Times New Roman"/>
            <w:sz w:val="20"/>
            <w:szCs w:val="20"/>
            <w:lang w:val="en-US"/>
          </w:rPr>
          <m:t>+B</m:t>
        </m:r>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(8)</w:t>
      </w:r>
    </w:p>
    <w:p w14:paraId="490FD87F"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The hyperbolic tangent function was selected to be the activation function, defined as</w:t>
      </w:r>
    </w:p>
    <w:p w14:paraId="7FF16895"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tanh</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-2x</m:t>
                    </m:r>
                  </m:sup>
                </m:sSup>
              </m:e>
            </m:d>
          </m:den>
        </m:f>
        <m:r>
          <w:rPr>
            <w:rFonts w:ascii="Cambria Math" w:hAnsi="Cambria Math" w:cs="Times New Roman"/>
            <w:sz w:val="20"/>
            <w:szCs w:val="20"/>
            <w:lang w:val="en-US"/>
          </w:rPr>
          <m:t>-1</m:t>
        </m:r>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(9)</w:t>
      </w:r>
    </w:p>
    <w:p w14:paraId="6B462445"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soft-max function was used as the activation function of the output layer to provide a probabilistic score according to the probability distribution </w:t>
      </w:r>
      <w:r w:rsidRPr="00C258A2">
        <w:rPr>
          <w:rFonts w:ascii="Times New Roman" w:hAnsi="Times New Roman" w:cs="Times New Roman"/>
          <w:i/>
          <w:sz w:val="20"/>
          <w:szCs w:val="20"/>
          <w:lang w:val="en-US"/>
        </w:rPr>
        <w:t>β</w:t>
      </w:r>
      <w:r w:rsidRPr="00C258A2">
        <w:rPr>
          <w:rFonts w:ascii="Times New Roman" w:hAnsi="Times New Roman" w:cs="Times New Roman"/>
          <w:sz w:val="20"/>
          <w:szCs w:val="20"/>
          <w:lang w:val="en-US"/>
        </w:rPr>
        <w:t xml:space="preserve"> for the input </w:t>
      </w:r>
      <w:r w:rsidRPr="00C258A2">
        <w:rPr>
          <w:rFonts w:ascii="Times New Roman" w:hAnsi="Times New Roman" w:cs="Times New Roman"/>
          <w:i/>
          <w:sz w:val="20"/>
          <w:szCs w:val="20"/>
          <w:lang w:val="en-US"/>
        </w:rPr>
        <w:t>g</w:t>
      </w:r>
      <w:r w:rsidRPr="00C258A2">
        <w:rPr>
          <w:rFonts w:ascii="Times New Roman" w:hAnsi="Times New Roman" w:cs="Times New Roman"/>
          <w:sz w:val="20"/>
          <w:szCs w:val="20"/>
          <w:lang w:val="en-US"/>
        </w:rPr>
        <w:t xml:space="preserve"> over the </w:t>
      </w:r>
      <w:r w:rsidRPr="00C258A2">
        <w:rPr>
          <w:rFonts w:ascii="Times New Roman" w:hAnsi="Times New Roman" w:cs="Times New Roman"/>
          <w:i/>
          <w:sz w:val="20"/>
          <w:szCs w:val="20"/>
          <w:lang w:val="en-US"/>
        </w:rPr>
        <w:t>Q</w:t>
      </w:r>
      <w:r w:rsidRPr="00C258A2">
        <w:rPr>
          <w:rFonts w:ascii="Times New Roman" w:hAnsi="Times New Roman" w:cs="Times New Roman"/>
          <w:sz w:val="20"/>
          <w:szCs w:val="20"/>
          <w:lang w:val="en-US"/>
        </w:rPr>
        <w:t xml:space="preserve"> possible results through</w:t>
      </w:r>
    </w:p>
    <w:p w14:paraId="7CEA6CEA"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Soft-max</m:t>
        </m:r>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β</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g</m:t>
                    </m:r>
                  </m:e>
                </m:d>
              </m:sup>
            </m:sSup>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sSup>
                  <m:sSupPr>
                    <m:ctrlPr>
                      <w:rPr>
                        <w:rFonts w:ascii="Cambria Math" w:hAnsi="Cambria Math" w:cs="Times New Roman"/>
                        <w:i/>
                        <w:sz w:val="20"/>
                        <w:szCs w:val="20"/>
                        <w:lang w:val="en-US"/>
                      </w:rPr>
                    </m:ctrlPr>
                  </m:sSupPr>
                  <m:e>
                    <m:r>
                      <w:rPr>
                        <w:rFonts w:ascii="Cambria Math" w:hAnsi="Cambria Math" w:cs="Times New Roman"/>
                        <w:sz w:val="20"/>
                        <w:szCs w:val="20"/>
                        <w:lang w:val="en-US"/>
                      </w:rPr>
                      <m:t>β</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g</m:t>
                        </m:r>
                      </m:e>
                    </m:d>
                  </m:sup>
                </m:sSup>
              </m:sup>
            </m:sSup>
          </m:num>
          <m:den>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q=1</m:t>
                </m:r>
              </m:sub>
              <m:sup>
                <m:r>
                  <w:rPr>
                    <w:rFonts w:ascii="Cambria Math" w:hAnsi="Cambria Math" w:cs="Times New Roman"/>
                    <w:sz w:val="20"/>
                    <w:szCs w:val="20"/>
                    <w:lang w:val="en-US"/>
                  </w:rPr>
                  <m:t>Q</m:t>
                </m:r>
              </m:sup>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sSup>
                      <m:sSupPr>
                        <m:ctrlPr>
                          <w:rPr>
                            <w:rFonts w:ascii="Cambria Math" w:hAnsi="Cambria Math" w:cs="Times New Roman"/>
                            <w:i/>
                            <w:sz w:val="20"/>
                            <w:szCs w:val="20"/>
                            <w:lang w:val="en-US"/>
                          </w:rPr>
                        </m:ctrlPr>
                      </m:sSupPr>
                      <m:e>
                        <m:r>
                          <w:rPr>
                            <w:rFonts w:ascii="Cambria Math" w:hAnsi="Cambria Math" w:cs="Times New Roman"/>
                            <w:sz w:val="20"/>
                            <w:szCs w:val="20"/>
                            <w:lang w:val="en-US"/>
                          </w:rPr>
                          <m:t>β</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q</m:t>
                            </m:r>
                          </m:e>
                        </m:d>
                      </m:sup>
                    </m:sSup>
                  </m:sup>
                </m:sSup>
              </m:e>
            </m:nary>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(10)</w:t>
      </w:r>
    </w:p>
    <w:p w14:paraId="486144F8"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CNN classifier, the model with one dimension was selected since it can identify relevant patterns from challenging one dimensional biomedical signals, using a small number of neurons and hidden layers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bJtJ5nN","properties":{"formattedCitation":"[37]","plainCitation":"[37]","noteIndex":0},"citationItems":[{"id":997,"uris":["http://zotero.org/users/5446081/items/3HJ2U4YH"],"uri":["http://zotero.org/users/5446081/items/3HJ2U4YH"],"itemData":{"id":997,"type":"paper-conference","container-title":"2015 37th Annual International Conference of the IEEE Engineering in Medicine and Biology Society (EMBC)","event":"2015 37th Annual International Conference of the IEEE Engineering in Medicine and Biology Society (EMBC)","event-place":"Milan, Italy","publisher-place":"Milan, Italy","title":"Convolutional Neural Networks for patient-specific ECG classification","author":[{"family":"Kiranyaz","given":"S."},{"family":"Ince","given":"T."},{"family":"Hamila","given":"R."},{"family":"Gabbouj","given":"M."}],"issued":{"date-parts":[["2015",8,25]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aMZyEox","properties":{"formattedCitation":"[38]","plainCitation":"[38]","noteIndex":0},"citationItems":[{"id":998,"uris":["http://zotero.org/users/5446081/items/U2ZYDWKL"],"uri":["http://zotero.org/users/5446081/items/U2ZYDWKL"],"itemData":{"id":998,"type":"article-journal","container-title":"IEEE Transactions on Biomedical Engineering","issue":"3","page":"664-675","title":"Real-Time Patient-Specific ECG Classification by 1-D Convolutional Neural Networks","volume":"63","author":[{"family":"Kiranyaz","given":"S."},{"family":"Ince","given":"T."},{"family":"Gabbouj","given":"M."}],"issued":{"date-parts":[["2016"]]}}}],"schema":"https://github.com/citation-style-language/schema/raw/master/csl-citation.json"}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T8HkU4gu","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Eiz5oqgT","properties":{"formattedCitation":"[39]","plainCitation":"[39]","noteIndex":0},"citationItems":[{"id":999,"uris":["http://zotero.org/users/5446081/items/QFKD6HMC"],"uri":["http://zotero.org/users/5446081/items/QFKD6HMC"],"itemData":{"id":999,"type":"article-journal","container-title":"IEEE Access","issue":"1","page":"158523-158537","title":"A Method for Sleep Quality Analysis Based on CNN Ensemble With Implementation in a Portable Wireless Device","volume":"8","author":[{"family":"Mendonça","given":"F."},{"family":"Mostafa","given":"S."},{"family":"Morgado-Dias","given":"F."},{"family":"Juliá-Serdá","given":"G."},{"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small networks are easier to train and implement, requiring less computational resources to develop the algorithm </w:t>
      </w:r>
      <w:r w:rsidRPr="00C258A2">
        <w:rPr>
          <w:rFonts w:ascii="Times New Roman" w:hAnsi="Times New Roman" w:cs="Times New Roman"/>
          <w:sz w:val="20"/>
          <w:szCs w:val="20"/>
          <w:lang w:val="en-US"/>
        </w:rPr>
        <w:fldChar w:fldCharType="begin"/>
      </w:r>
      <w:r w:rsidR="007C2BA5">
        <w:rPr>
          <w:rFonts w:ascii="Times New Roman" w:hAnsi="Times New Roman" w:cs="Times New Roman"/>
          <w:sz w:val="20"/>
          <w:szCs w:val="20"/>
          <w:lang w:val="en-US"/>
        </w:rPr>
        <w:instrText xml:space="preserve"> ADDIN ZOTERO_ITEM CSL_CITATION {"citationID":"5PKMVXRs","properties":{"formattedCitation":"[14]","plainCitation":"[14]","noteIndex":0},"citationItems":[{"id":"sNMGI69C/GuUcHvam","uris":["http://zotero.org/users/5446081/items/BSEA7IIU"],"uri":["http://zotero.org/users/5446081/items/BSEA7IIU"],"itemData":{"id":"CJk8H8gz/thO947H1","type":"article-journal","container-title":"IEEE Access","page":"129586-129599","title":"Multi-Objective Hyperparameter Optimization of Convolutional Neural Network for Obstructive Sleep Apnea Detection","volume":"8","author":[{"family":"Mostafa","given":"S."},{"family":"Mendonça","given":"F."},{"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569FB097"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1D-CNN was composed of a sequence of three main groups of layers. The first was the input layer, followed by the groups of convolution and pooling layers, and the classification layers form the last group. The transformation of the inputs was performed by convolution operations, </w:t>
      </w:r>
      <m:oMath>
        <m:r>
          <m:rPr>
            <m:sty m:val="p"/>
          </m:rPr>
          <w:rPr>
            <w:rFonts w:ascii="Cambria Math" w:hAnsi="Cambria Math" w:cs="Times New Roman"/>
            <w:sz w:val="20"/>
            <w:szCs w:val="20"/>
            <w:lang w:val="en-US"/>
          </w:rPr>
          <m:t>⊛</m:t>
        </m:r>
      </m:oMath>
      <w:r w:rsidRPr="00C258A2">
        <w:rPr>
          <w:rFonts w:ascii="Times New Roman" w:hAnsi="Times New Roman" w:cs="Times New Roman"/>
          <w:sz w:val="20"/>
          <w:szCs w:val="20"/>
          <w:lang w:val="en-US"/>
        </w:rPr>
        <w:t xml:space="preserve">, on the convolution layers by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ez1YkYpl","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p>
    <w:p w14:paraId="47466A2B" w14:textId="77777777" w:rsidR="007044EA" w:rsidRPr="00C258A2" w:rsidRDefault="0091211A"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⊛X</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(11)</w:t>
      </w:r>
    </w:p>
    <w:p w14:paraId="7363E13D"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r w:rsidRPr="00C258A2">
        <w:rPr>
          <w:rFonts w:ascii="Times New Roman" w:hAnsi="Times New Roman" w:cs="Times New Roman"/>
          <w:i/>
          <w:sz w:val="20"/>
          <w:szCs w:val="20"/>
          <w:lang w:val="en-US"/>
        </w:rPr>
        <w:t>n</w:t>
      </w:r>
      <w:r w:rsidRPr="00C258A2">
        <w:rPr>
          <w:rFonts w:ascii="Times New Roman" w:hAnsi="Times New Roman" w:cs="Times New Roman"/>
          <w:sz w:val="20"/>
          <w:szCs w:val="20"/>
          <w:lang w:val="en-US"/>
        </w:rPr>
        <w:t xml:space="preserve"> is the number of kernels (</w:t>
      </w:r>
      <w:r w:rsidRPr="00C258A2">
        <w:rPr>
          <w:rFonts w:ascii="Times New Roman" w:hAnsi="Times New Roman" w:cs="Times New Roman"/>
          <w:i/>
          <w:sz w:val="20"/>
          <w:szCs w:val="20"/>
          <w:lang w:val="en-US"/>
        </w:rPr>
        <w:t>K</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X</w:t>
      </w:r>
      <w:r w:rsidRPr="00C258A2">
        <w:rPr>
          <w:rFonts w:ascii="Times New Roman" w:hAnsi="Times New Roman" w:cs="Times New Roman"/>
          <w:sz w:val="20"/>
          <w:szCs w:val="20"/>
          <w:lang w:val="en-US"/>
        </w:rPr>
        <w:t xml:space="preserve"> are the inputs. These layers allowed the recognition of the most relevant patterns present on the physiological driven signal for the desired classification. The Rectified Linear Unit (ReLU) was employed as the activation function which supports the complex pattern learning by these layers since it can provide a good classification performance while diminishing the vanishing gradient problem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dZVjXIkW","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The ReLU is defined as</w:t>
      </w:r>
    </w:p>
    <w:p w14:paraId="59C4D765"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ReLU</m:t>
        </m:r>
        <m:d>
          <m:dPr>
            <m:ctrlPr>
              <w:rPr>
                <w:rFonts w:ascii="Cambria Math" w:hAnsi="Cambria Math" w:cs="Times New Roman"/>
                <w:sz w:val="20"/>
                <w:szCs w:val="20"/>
                <w:lang w:val="en-US"/>
              </w:rPr>
            </m:ctrlPr>
          </m:dPr>
          <m:e>
            <m:r>
              <w:rPr>
                <w:rFonts w:ascii="Cambria Math" w:hAnsi="Cambria Math" w:cs="Times New Roman"/>
                <w:sz w:val="20"/>
                <w:szCs w:val="20"/>
                <w:lang w:val="en-US"/>
              </w:rPr>
              <m:t>x</m:t>
            </m:r>
          </m:e>
        </m:d>
        <m:r>
          <m:rPr>
            <m:sty m:val="p"/>
          </m:rPr>
          <w:rPr>
            <w:rFonts w:ascii="Cambria Math" w:hAnsi="Cambria Math" w:cs="Times New Roman"/>
            <w:sz w:val="20"/>
            <w:szCs w:val="20"/>
            <w:lang w:val="en-US"/>
          </w:rPr>
          <m:t>=</m:t>
        </m:r>
        <m:d>
          <m:dPr>
            <m:begChr m:val="{"/>
            <m:endChr m:val=""/>
            <m:ctrlPr>
              <w:rPr>
                <w:rFonts w:ascii="Cambria Math" w:hAnsi="Cambria Math" w:cs="Times New Roman"/>
                <w:sz w:val="20"/>
                <w:szCs w:val="20"/>
                <w:lang w:val="en-US"/>
              </w:rPr>
            </m:ctrlPr>
          </m:dPr>
          <m:e>
            <m:eqArr>
              <m:eqArrPr>
                <m:ctrlPr>
                  <w:rPr>
                    <w:rFonts w:ascii="Cambria Math" w:hAnsi="Cambria Math" w:cs="Times New Roman"/>
                    <w:sz w:val="20"/>
                    <w:szCs w:val="20"/>
                    <w:lang w:val="en-US"/>
                  </w:rPr>
                </m:ctrlPr>
              </m:eqArrPr>
              <m:e>
                <m:r>
                  <w:rPr>
                    <w:rFonts w:ascii="Cambria Math" w:hAnsi="Cambria Math" w:cs="Times New Roman"/>
                    <w:sz w:val="20"/>
                    <w:szCs w:val="20"/>
                    <w:lang w:val="en-US"/>
                  </w:rPr>
                  <m:t>0, x&lt;0</m:t>
                </m:r>
              </m:e>
              <m:e>
                <m:r>
                  <w:rPr>
                    <w:rFonts w:ascii="Cambria Math" w:hAnsi="Cambria Math" w:cs="Times New Roman"/>
                    <w:sz w:val="20"/>
                    <w:szCs w:val="20"/>
                    <w:lang w:val="en-US"/>
                  </w:rPr>
                  <m:t>x,x≥0</m:t>
                </m:r>
              </m:e>
            </m:eqArr>
          </m:e>
        </m:d>
      </m:oMath>
      <w:r w:rsidRPr="00C258A2">
        <w:rPr>
          <w:rFonts w:ascii="Times New Roman" w:hAnsi="Times New Roman" w:cs="Times New Roman"/>
          <w:sz w:val="20"/>
          <w:szCs w:val="20"/>
          <w:lang w:val="en-US"/>
        </w:rPr>
        <w:tab/>
      </w:r>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(12)</w:t>
      </w:r>
    </w:p>
    <w:p w14:paraId="6F882FC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dimensionality of the data was reduced by employing a subsampling layer after the convolution layer. For this purpose, a max pooling operation was used, mapping a sub-region to its maximum value. This layer allows to regulate the networks’ complexity and reduce the overfitting, which improves the generalization capability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yMtM3Wqo","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569EE42D"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Fully connected (dense) layers were used at the end of the network to improve the learning ability of the nonlinear parameter and perform the classification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HDMxGYXC","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Specifically, two dense layers were employed. The first was located between the last subsampling layer and the output layer with the goal of </w:t>
      </w:r>
      <w:r w:rsidRPr="00C258A2">
        <w:rPr>
          <w:rFonts w:ascii="Times New Roman" w:hAnsi="Times New Roman" w:cs="Times New Roman"/>
          <w:sz w:val="20"/>
          <w:szCs w:val="20"/>
          <w:lang w:val="en-US"/>
        </w:rPr>
        <w:lastRenderedPageBreak/>
        <w:t xml:space="preserve">mapping the data (using the ReLU as the activation function). The output layer applied the soft-max function (providing a probabilistic score for each class). </w:t>
      </w:r>
    </w:p>
    <w:p w14:paraId="28A47362"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All memory cells of the LSTM are controlled by three gates at each time step </w:t>
      </w:r>
      <w:r w:rsidRPr="00C258A2">
        <w:rPr>
          <w:rFonts w:ascii="Times New Roman" w:hAnsi="Times New Roman" w:cs="Times New Roman"/>
          <w:i/>
          <w:sz w:val="20"/>
          <w:szCs w:val="20"/>
          <w:lang w:val="en-US"/>
        </w:rPr>
        <w:t>z</w:t>
      </w:r>
      <w:r w:rsidRPr="00C258A2">
        <w:rPr>
          <w:rFonts w:ascii="Times New Roman" w:hAnsi="Times New Roman" w:cs="Times New Roman"/>
          <w:sz w:val="20"/>
          <w:szCs w:val="20"/>
          <w:lang w:val="en-US"/>
        </w:rPr>
        <w:t xml:space="preserve">. For the input signal </w:t>
      </w:r>
      <w:r w:rsidRPr="00C258A2">
        <w:rPr>
          <w:rFonts w:ascii="Times New Roman" w:hAnsi="Times New Roman" w:cs="Times New Roman"/>
          <w:i/>
          <w:sz w:val="20"/>
          <w:szCs w:val="20"/>
          <w:lang w:val="en-US"/>
        </w:rPr>
        <w:t>x</w:t>
      </w:r>
      <w:r w:rsidRPr="00C258A2">
        <w:rPr>
          <w:rFonts w:ascii="Times New Roman" w:hAnsi="Times New Roman" w:cs="Times New Roman"/>
          <w:i/>
          <w:sz w:val="20"/>
          <w:szCs w:val="20"/>
          <w:vertAlign w:val="subscript"/>
          <w:lang w:val="en-US"/>
        </w:rPr>
        <w:t>z</w:t>
      </w:r>
      <w:r w:rsidRPr="00C258A2">
        <w:rPr>
          <w:rFonts w:ascii="Times New Roman" w:hAnsi="Times New Roman" w:cs="Times New Roman"/>
          <w:sz w:val="20"/>
          <w:szCs w:val="20"/>
          <w:lang w:val="en-US"/>
        </w:rPr>
        <w:t>, the input (</w:t>
      </w:r>
      <w:r w:rsidRPr="00C258A2">
        <w:rPr>
          <w:rFonts w:ascii="Times New Roman" w:hAnsi="Times New Roman" w:cs="Times New Roman"/>
          <w:i/>
          <w:sz w:val="20"/>
          <w:szCs w:val="20"/>
          <w:lang w:val="en-US"/>
        </w:rPr>
        <w:t>i</w:t>
      </w:r>
      <w:r w:rsidRPr="00C258A2">
        <w:rPr>
          <w:rFonts w:ascii="Times New Roman" w:hAnsi="Times New Roman" w:cs="Times New Roman"/>
          <w:sz w:val="20"/>
          <w:szCs w:val="20"/>
          <w:lang w:val="en-US"/>
        </w:rPr>
        <w:t>) and output (</w:t>
      </w:r>
      <w:r w:rsidRPr="00C258A2">
        <w:rPr>
          <w:rFonts w:ascii="Times New Roman" w:hAnsi="Times New Roman" w:cs="Times New Roman"/>
          <w:i/>
          <w:sz w:val="20"/>
          <w:szCs w:val="20"/>
          <w:lang w:val="en-US"/>
        </w:rPr>
        <w:t>o</w:t>
      </w:r>
      <w:r w:rsidRPr="00C258A2">
        <w:rPr>
          <w:rFonts w:ascii="Times New Roman" w:hAnsi="Times New Roman" w:cs="Times New Roman"/>
          <w:sz w:val="20"/>
          <w:szCs w:val="20"/>
          <w:lang w:val="en-US"/>
        </w:rPr>
        <w:t xml:space="preserve">) gates control the flow of activations through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lEsOZWPc","properties":{"formattedCitation":"[40]","plainCitation":"[40]","noteIndex":0},"citationItems":[{"id":814,"uris":["http://zotero.org/users/5446081/items/RJAQH4C9"],"uri":["http://zotero.org/users/5446081/items/RJAQH4C9"],"itemData":{"id":814,"type":"article-journal","container-title":"Neural Computation","issue":"8","page":"1735-1780","title":"Long Short-term Memory","volume":"9","author":[{"family":"Hochreiter","given":"S."},{"family":"Schmidhuber","given":"J."}],"issued":{"date-parts":[["1997"]]}}}],"schema":"https://github.com/citation-style-language/schema/raw/master/csl-citation.json"}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[40]</w:t>
      </w:r>
      <w:r w:rsidRPr="00C258A2">
        <w:rPr>
          <w:rFonts w:ascii="Times New Roman" w:hAnsi="Times New Roman" w:cs="Times New Roman"/>
          <w:sz w:val="20"/>
          <w:szCs w:val="20"/>
          <w:lang w:val="en-US"/>
        </w:rPr>
        <w:fldChar w:fldCharType="end"/>
      </w:r>
    </w:p>
    <w:p w14:paraId="47EB32B2" w14:textId="77777777" w:rsidR="007044EA" w:rsidRPr="00C258A2" w:rsidRDefault="0091211A"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i</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i</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(13)</w:t>
      </w:r>
    </w:p>
    <w:p w14:paraId="2504A411" w14:textId="77777777" w:rsidR="007044EA" w:rsidRPr="00C258A2" w:rsidRDefault="0091211A"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o</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o</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o</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(14)</w:t>
      </w:r>
    </w:p>
    <w:p w14:paraId="3E16EC01"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where the sigmoid function was used as activation function, defined as</w:t>
      </w:r>
    </w:p>
    <w:p w14:paraId="1068B550"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sigmoid</m:t>
        </m:r>
        <m:d>
          <m:dPr>
            <m:ctrlPr>
              <w:rPr>
                <w:rFonts w:ascii="Cambria Math" w:hAnsi="Cambria Math" w:cs="Times New Roman"/>
                <w:sz w:val="20"/>
                <w:szCs w:val="20"/>
                <w:lang w:val="en-US"/>
              </w:rPr>
            </m:ctrlPr>
          </m:dPr>
          <m:e>
            <m:r>
              <w:rPr>
                <w:rFonts w:ascii="Cambria Math" w:hAnsi="Cambria Math" w:cs="Times New Roman"/>
                <w:sz w:val="20"/>
                <w:szCs w:val="20"/>
                <w:lang w:val="en-US"/>
              </w:rPr>
              <m:t>x</m:t>
            </m:r>
          </m:e>
        </m:d>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-x</m:t>
                </m:r>
              </m:sup>
            </m:sSup>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(15)</w:t>
      </w:r>
    </w:p>
    <w:p w14:paraId="1C007477"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i/>
          <w:sz w:val="20"/>
          <w:szCs w:val="20"/>
          <w:lang w:val="en-US"/>
        </w:rPr>
        <w:t>Ω</w:t>
      </w:r>
      <w:r w:rsidRPr="00C258A2">
        <w:rPr>
          <w:rFonts w:ascii="Times New Roman" w:hAnsi="Times New Roman" w:cs="Times New Roman"/>
          <w:sz w:val="20"/>
          <w:szCs w:val="20"/>
          <w:lang w:val="en-US"/>
        </w:rPr>
        <w:t xml:space="preserve"> are the recurrence weights, and </w:t>
      </w:r>
      <w:r w:rsidRPr="00C258A2">
        <w:rPr>
          <w:rFonts w:ascii="Times New Roman" w:hAnsi="Times New Roman" w:cs="Times New Roman"/>
          <w:i/>
          <w:sz w:val="20"/>
          <w:szCs w:val="20"/>
          <w:lang w:val="en-US"/>
        </w:rPr>
        <w:t>h</w:t>
      </w:r>
      <w:r w:rsidRPr="00C258A2">
        <w:rPr>
          <w:rFonts w:ascii="Times New Roman" w:hAnsi="Times New Roman" w:cs="Times New Roman"/>
          <w:sz w:val="20"/>
          <w:szCs w:val="20"/>
          <w:lang w:val="en-US"/>
        </w:rPr>
        <w:t xml:space="preserve"> is the hidden state given by</w:t>
      </w:r>
    </w:p>
    <w:p w14:paraId="5880A7C3" w14:textId="77777777" w:rsidR="007044EA" w:rsidRPr="00C258A2" w:rsidRDefault="0091211A"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z</m:t>
            </m:r>
          </m:sub>
        </m:sSub>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z</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(16)</w:t>
      </w:r>
    </w:p>
    <w:p w14:paraId="5AB0B5F6" w14:textId="77777777" w:rsidR="007044EA" w:rsidRPr="00C258A2" w:rsidRDefault="00A44D4C" w:rsidP="00711792">
      <w:pPr>
        <w:spacing w:after="0" w:line="480" w:lineRule="auto"/>
        <w:rPr>
          <w:rFonts w:ascii="Times New Roman" w:hAnsi="Times New Roman" w:cs="Times New Roman"/>
          <w:sz w:val="20"/>
          <w:szCs w:val="20"/>
          <w:lang w:val="en-US"/>
        </w:rPr>
      </w:pPr>
      <w:r>
        <w:rPr>
          <w:rFonts w:ascii="Times New Roman" w:hAnsi="Times New Roman" w:cs="Times New Roman"/>
          <w:sz w:val="20"/>
          <w:szCs w:val="20"/>
          <w:lang w:val="en-US"/>
        </w:rPr>
        <w:t>using</w:t>
      </w:r>
      <w:r w:rsidR="006C33B0">
        <w:rPr>
          <w:rFonts w:ascii="Times New Roman" w:hAnsi="Times New Roman" w:cs="Times New Roman"/>
          <w:sz w:val="20"/>
          <w:szCs w:val="20"/>
          <w:lang w:val="en-US"/>
        </w:rPr>
        <w:t xml:space="preserve"> </w:t>
      </w:r>
      <w:r w:rsidR="007044EA" w:rsidRPr="00C258A2">
        <w:rPr>
          <w:rFonts w:ascii="Times New Roman" w:hAnsi="Times New Roman" w:cs="Times New Roman"/>
          <w:sz w:val="20"/>
          <w:szCs w:val="20"/>
          <w:lang w:val="en-US"/>
        </w:rPr>
        <w:t>the hyperbolic tangent function as</w:t>
      </w:r>
      <w:r>
        <w:rPr>
          <w:rFonts w:ascii="Times New Roman" w:hAnsi="Times New Roman" w:cs="Times New Roman"/>
          <w:sz w:val="20"/>
          <w:szCs w:val="20"/>
          <w:lang w:val="en-US"/>
        </w:rPr>
        <w:t xml:space="preserve"> the</w:t>
      </w:r>
      <w:r w:rsidR="007044EA" w:rsidRPr="00C258A2">
        <w:rPr>
          <w:rFonts w:ascii="Times New Roman" w:hAnsi="Times New Roman" w:cs="Times New Roman"/>
          <w:sz w:val="20"/>
          <w:szCs w:val="20"/>
          <w:lang w:val="en-US"/>
        </w:rPr>
        <w:t xml:space="preserve"> activation function, and </w:t>
      </w:r>
      <w:r w:rsidR="007044EA" w:rsidRPr="00C258A2">
        <w:rPr>
          <w:rFonts w:ascii="Times New Roman" w:hAnsi="Times New Roman" w:cs="Times New Roman"/>
          <w:i/>
          <w:sz w:val="20"/>
          <w:szCs w:val="20"/>
          <w:lang w:val="en-US"/>
        </w:rPr>
        <w:t>s</w:t>
      </w:r>
      <w:r w:rsidR="007044EA" w:rsidRPr="00C258A2">
        <w:rPr>
          <w:rFonts w:ascii="Times New Roman" w:hAnsi="Times New Roman" w:cs="Times New Roman"/>
          <w:sz w:val="20"/>
          <w:szCs w:val="20"/>
          <w:lang w:val="en-US"/>
        </w:rPr>
        <w:t xml:space="preserve"> is the cell state, defined as</w:t>
      </w:r>
    </w:p>
    <w:p w14:paraId="48417B34" w14:textId="77777777" w:rsidR="007044EA" w:rsidRPr="00C258A2" w:rsidRDefault="0091211A"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z</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z</m:t>
            </m:r>
          </m:sub>
        </m:sSub>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s</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s</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s</m:t>
                    </m:r>
                  </m:sub>
                </m:sSub>
              </m:e>
            </m:d>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(17)</w:t>
      </w:r>
    </w:p>
    <w:p w14:paraId="132055C1" w14:textId="77777777" w:rsidR="007044EA" w:rsidRPr="00C258A2" w:rsidRDefault="006C33B0" w:rsidP="00711792">
      <w:pPr>
        <w:spacing w:after="0" w:line="480" w:lineRule="auto"/>
        <w:rPr>
          <w:rFonts w:ascii="Times New Roman" w:hAnsi="Times New Roman" w:cs="Times New Roman"/>
          <w:sz w:val="20"/>
          <w:szCs w:val="20"/>
          <w:lang w:val="en-US"/>
        </w:rPr>
      </w:pPr>
      <w:r>
        <w:rPr>
          <w:rFonts w:ascii="Times New Roman" w:hAnsi="Times New Roman" w:cs="Times New Roman"/>
          <w:sz w:val="20"/>
          <w:szCs w:val="20"/>
          <w:lang w:val="en-US"/>
        </w:rPr>
        <w:t>w</w:t>
      </w:r>
      <w:r w:rsidR="007044EA" w:rsidRPr="00C258A2">
        <w:rPr>
          <w:rFonts w:ascii="Times New Roman" w:hAnsi="Times New Roman" w:cs="Times New Roman"/>
          <w:sz w:val="20"/>
          <w:szCs w:val="20"/>
          <w:lang w:val="en-US"/>
        </w:rPr>
        <w:t>here</w:t>
      </w:r>
      <w:r>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t>activation function</w:t>
      </w:r>
      <w:r>
        <w:rPr>
          <w:rFonts w:ascii="Times New Roman" w:hAnsi="Times New Roman" w:cs="Times New Roman"/>
          <w:sz w:val="20"/>
          <w:szCs w:val="20"/>
          <w:lang w:val="en-US"/>
        </w:rPr>
        <w:t xml:space="preserve"> was the same as equation 16 and</w:t>
      </w:r>
      <w:r w:rsidR="007044EA" w:rsidRPr="00C258A2">
        <w:rPr>
          <w:rFonts w:ascii="Times New Roman" w:hAnsi="Times New Roman" w:cs="Times New Roman"/>
          <w:sz w:val="20"/>
          <w:szCs w:val="20"/>
          <w:lang w:val="en-US"/>
        </w:rPr>
        <w:t xml:space="preserve"> </w:t>
      </w:r>
      <w:r w:rsidR="007044EA" w:rsidRPr="00C258A2">
        <w:rPr>
          <w:rFonts w:ascii="Times New Roman" w:hAnsi="Times New Roman" w:cs="Times New Roman"/>
          <w:i/>
          <w:sz w:val="20"/>
          <w:szCs w:val="20"/>
          <w:lang w:val="en-US"/>
        </w:rPr>
        <w:t>f</w:t>
      </w:r>
      <w:r w:rsidR="007044EA" w:rsidRPr="00C258A2">
        <w:rPr>
          <w:rFonts w:ascii="Times New Roman" w:hAnsi="Times New Roman" w:cs="Times New Roman"/>
          <w:sz w:val="20"/>
          <w:szCs w:val="20"/>
          <w:lang w:val="en-US"/>
        </w:rPr>
        <w:t xml:space="preserve"> is the forget gate given by</w:t>
      </w:r>
    </w:p>
    <w:p w14:paraId="5A869B1D" w14:textId="77777777" w:rsidR="007044EA" w:rsidRPr="00C258A2" w:rsidRDefault="0091211A"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f</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f</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f</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(18)</w:t>
      </w:r>
    </w:p>
    <w:p w14:paraId="78F984BE"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Both </w:t>
      </w:r>
      <w:r w:rsidRPr="00C258A2">
        <w:rPr>
          <w:rFonts w:ascii="Times New Roman" w:hAnsi="Times New Roman" w:cs="Times New Roman"/>
          <w:i/>
          <w:sz w:val="20"/>
          <w:szCs w:val="20"/>
          <w:lang w:val="en-US"/>
        </w:rPr>
        <w:t>s</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f</w:t>
      </w:r>
      <w:r w:rsidRPr="00C258A2">
        <w:rPr>
          <w:rFonts w:ascii="Times New Roman" w:hAnsi="Times New Roman" w:cs="Times New Roman"/>
          <w:sz w:val="20"/>
          <w:szCs w:val="20"/>
          <w:lang w:val="en-US"/>
        </w:rPr>
        <w:t xml:space="preserve"> used the sigmoid function as the activation function. A dense layer was employed as output layer, applying the soft-max function. The output class of all classifiers was given by the highest score through a max operation.</w:t>
      </w:r>
    </w:p>
    <w:p w14:paraId="17666BBB"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3.6. Post-processing Procedure and CAP Assessment</w:t>
      </w:r>
    </w:p>
    <w:p w14:paraId="4F3F9E67"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A correction procedure was applied in the post-processing to correct misclassifications, and was composed of two stages. Taking into consideration that the shortest possible A phase lasts two seconds and that binary classification provided an output for every second thus, an output class bounded by two opposite classes (isolated classification) was treated as an error. Hence, in the first stage, a succession of 101 was corrected to 111 and 010 to 000. The NREM classification was then used in the second stage. Taking into consideration that CAP is only defined in the NREM sleep, consequently, if the A phase classifier referenced an epoch as “A” when the NREM classifier indicated as “not-NREM” then the “A” was reclassified as “not-A”.</w:t>
      </w:r>
    </w:p>
    <w:p w14:paraId="56ACBB78" w14:textId="7C1C6939"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correction procedure’s outputs fed a</w:t>
      </w:r>
      <w:ins w:id="40" w:author="Diogo Nuno Teixeira Freitas" w:date="2021-12-30T12:06:00Z">
        <w:r w:rsidR="00A011F4">
          <w:rPr>
            <w:rFonts w:ascii="Times New Roman" w:hAnsi="Times New Roman" w:cs="Times New Roman"/>
            <w:sz w:val="20"/>
            <w:szCs w:val="20"/>
            <w:lang w:val="en-US"/>
          </w:rPr>
          <w:t>n</w:t>
        </w:r>
      </w:ins>
      <w:r w:rsidRPr="00C258A2">
        <w:rPr>
          <w:rFonts w:ascii="Times New Roman" w:hAnsi="Times New Roman" w:cs="Times New Roman"/>
          <w:sz w:val="20"/>
          <w:szCs w:val="20"/>
          <w:lang w:val="en-US"/>
        </w:rPr>
        <w:t xml:space="preserve"> FSM, which implements the CAP scoring rules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1fS8Yg0R","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to assess the CAP cycles. The CAP rate was the estimated sleep quality metric and it was calculated by dividing </w:t>
      </w:r>
      <w:r w:rsidRPr="00C258A2">
        <w:rPr>
          <w:rFonts w:ascii="Times New Roman" w:hAnsi="Times New Roman" w:cs="Times New Roman"/>
          <w:sz w:val="20"/>
          <w:szCs w:val="20"/>
          <w:lang w:val="en-US"/>
        </w:rPr>
        <w:lastRenderedPageBreak/>
        <w:t>the total number of epochs classified as CAP (output of the FSM) by the total number of epochs classified as NREM.</w:t>
      </w:r>
    </w:p>
    <w:p w14:paraId="3BA0D392"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 xml:space="preserve">3.7. Performance Assessment and Optimization of the Classifiers </w:t>
      </w:r>
    </w:p>
    <w:p w14:paraId="23E14DE0"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performance of the developed algorithms was measured by considering the Accuracy (Acc), Sensitivity (Sen), and Specificity (Spe), defined as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4fQCU38P","properties":{"formattedCitation":"[41]","plainCitation":"[41]","noteIndex":0},"citationItems":[{"id":905,"uris":["http://zotero.org/users/5446081/items/IVEY6RIL"],"uri":["http://zotero.org/users/5446081/items/IVEY6RIL"],"itemData":{"id":905,"type":"book","edition":"2","event-place":"Pennsylvania, USA","publisher":"Lippincott Williams and Wilkins","publisher-place":"Pennsylvania, USA","title":"Clinical Epidemiology: A Basic Science for Clinical Medicine","author":[{"family":"Sackett","given":"D."},{"family":"Haynes","given":"R."},{"family":"Guyatt","given":"G."},{"family":"Tugwell","given":"P."}],"issued":{"date-parts":[["1991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[41]</w:t>
      </w:r>
      <w:r w:rsidRPr="00C258A2">
        <w:rPr>
          <w:rFonts w:ascii="Times New Roman" w:hAnsi="Times New Roman" w:cs="Times New Roman"/>
          <w:sz w:val="20"/>
          <w:szCs w:val="20"/>
          <w:lang w:val="en-US"/>
        </w:rPr>
        <w:fldChar w:fldCharType="end"/>
      </w:r>
    </w:p>
    <w:p w14:paraId="157548F1"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Acc=</m:t>
        </m:r>
        <m:f>
          <m:fPr>
            <m:ctrlPr>
              <w:rPr>
                <w:rFonts w:ascii="Cambria Math" w:hAnsi="Cambria Math" w:cs="Times New Roman"/>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n</m:t>
                </m:r>
              </m:sub>
            </m:sSub>
          </m:den>
        </m:f>
      </m:oMath>
      <w:r w:rsidRPr="00C258A2">
        <w:rPr>
          <w:rFonts w:ascii="Times New Roman" w:hAnsi="Times New Roman" w:cs="Times New Roman"/>
          <w:sz w:val="20"/>
          <w:szCs w:val="20"/>
          <w:lang w:val="en-US"/>
        </w:rPr>
        <w:tab/>
        <w:t>(19)</w:t>
      </w:r>
    </w:p>
    <w:p w14:paraId="4F7C12BA"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Sen=</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n</m:t>
                </m:r>
              </m:sub>
            </m:sSub>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(20)</w:t>
      </w:r>
    </w:p>
    <w:p w14:paraId="65E746DB"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Spe=</m:t>
        </m:r>
        <m:f>
          <m:fPr>
            <m:ctrlPr>
              <w:rPr>
                <w:rFonts w:ascii="Cambria Math" w:hAnsi="Cambria Math" w:cs="Times New Roman"/>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p</m:t>
                </m:r>
              </m:sub>
            </m:sSub>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(21)</w:t>
      </w:r>
    </w:p>
    <w:p w14:paraId="74961EDD"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n</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n</w:t>
      </w:r>
      <w:r w:rsidRPr="00C258A2">
        <w:rPr>
          <w:rFonts w:ascii="Times New Roman" w:hAnsi="Times New Roman" w:cs="Times New Roman"/>
          <w:sz w:val="20"/>
          <w:szCs w:val="20"/>
          <w:lang w:val="en-US"/>
        </w:rPr>
        <w:t xml:space="preserve"> are the true positives (for the A phase assessment, it reflects the number of epochs related to the an activation phase correctly identified, while for the NREM classification, it indicates the number of epochs related to the NREM periods correctly recognized), true negatives (for the A phase classification it indicates the number of epochs related to the “not-A” class correctly recognized, while for the NREM assessment it indicates the number of epochs related to the “not-NREM” class correctly identified), false positives, and false negatives, respectively. The diagnostic aptitude of the classifiers was assessed by the Area Under the receiver operating characteristic Curve (AUC)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6pbwxESE","properties":{"formattedCitation":"[42]","plainCitation":"[42]","noteIndex":0},"citationItems":[{"id":907,"uris":["http://zotero.org/users/5446081/items/RLKRUFJ8"],"uri":["http://zotero.org/users/5446081/items/RLKRUFJ8"],"itemData":{"id":907,"type":"article-journal","container-title":"Pattern Recognition Letters","issue":"8","page":"861-874","title":"An introduction to ROC analysis","volume":"27","author":[{"family":"Fawcett","given":"T."}],"issued":{"date-parts":[["2006"]]}}}],"schema":"https://github.com/citation-style-language/schema/raw/master/csl-citation.json"}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3E2B0649"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CAP cycles classification was performed by the FSM, hence, no probabilistic output was created, and the AUC was not computed. However, the CAP rate error and the CAP rate percentage error were assessed as predictive metrics of the overall capability of the model to estimate the CAP rate, and these metrics were calculated by</w:t>
      </w:r>
    </w:p>
    <w:p w14:paraId="139CFE0E"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CAP rate error</m:t>
        </m:r>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CAP</m:t>
            </m:r>
          </m:e>
          <m:sub>
            <m:r>
              <w:rPr>
                <w:rFonts w:ascii="Cambria Math" w:hAnsi="Cambria Math" w:cs="Times New Roman"/>
                <w:sz w:val="20"/>
                <w:szCs w:val="20"/>
                <w:lang w:val="en-US"/>
              </w:rPr>
              <m:t>P</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CAP</m:t>
            </m:r>
          </m:e>
          <m:sub>
            <m:r>
              <w:rPr>
                <w:rFonts w:ascii="Cambria Math" w:hAnsi="Cambria Math" w:cs="Times New Roman"/>
                <w:sz w:val="20"/>
                <w:szCs w:val="20"/>
                <w:lang w:val="en-US"/>
              </w:rPr>
              <m:t>a</m:t>
            </m:r>
          </m:sub>
        </m:sSub>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(22)</w:t>
      </w:r>
    </w:p>
    <w:p w14:paraId="08CB2945"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CAP rate percentage error</m:t>
        </m:r>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w:rPr>
                <w:rFonts w:ascii="Cambria Math" w:hAnsi="Cambria Math" w:cs="Times New Roman"/>
                <w:sz w:val="20"/>
                <w:szCs w:val="20"/>
                <w:lang w:val="en-US"/>
              </w:rPr>
              <m:t>abs</m:t>
            </m:r>
            <m:d>
              <m:dPr>
                <m:ctrlPr>
                  <w:rPr>
                    <w:rFonts w:ascii="Cambria Math" w:hAnsi="Cambria Math" w:cs="Times New Roman"/>
                    <w:i/>
                    <w:sz w:val="20"/>
                    <w:szCs w:val="20"/>
                    <w:lang w:val="en-US"/>
                  </w:rPr>
                </m:ctrlPr>
              </m:dPr>
              <m:e>
                <m:r>
                  <w:rPr>
                    <w:rFonts w:ascii="Cambria Math" w:hAnsi="Cambria Math" w:cs="Times New Roman"/>
                    <w:sz w:val="20"/>
                    <w:szCs w:val="20"/>
                    <w:lang w:val="en-US"/>
                  </w:rPr>
                  <m:t>CAP rate error</m:t>
                </m:r>
              </m:e>
            </m:d>
          </m:num>
          <m:den>
            <m:sSub>
              <m:sSubPr>
                <m:ctrlPr>
                  <w:rPr>
                    <w:rFonts w:ascii="Cambria Math" w:hAnsi="Cambria Math" w:cs="Times New Roman"/>
                    <w:sz w:val="20"/>
                    <w:szCs w:val="20"/>
                    <w:lang w:val="en-US"/>
                  </w:rPr>
                </m:ctrlPr>
              </m:sSubPr>
              <m:e>
                <m:r>
                  <w:rPr>
                    <w:rFonts w:ascii="Cambria Math" w:hAnsi="Cambria Math" w:cs="Times New Roman"/>
                    <w:sz w:val="20"/>
                    <w:szCs w:val="20"/>
                    <w:lang w:val="en-US"/>
                  </w:rPr>
                  <m:t>CAP</m:t>
                </m:r>
              </m:e>
              <m:sub>
                <m:r>
                  <w:rPr>
                    <w:rFonts w:ascii="Cambria Math" w:hAnsi="Cambria Math" w:cs="Times New Roman"/>
                    <w:sz w:val="20"/>
                    <w:szCs w:val="20"/>
                    <w:lang w:val="en-US"/>
                  </w:rPr>
                  <m:t>a</m:t>
                </m:r>
              </m:sub>
            </m:sSub>
          </m:den>
        </m:f>
        <m:r>
          <w:rPr>
            <w:rFonts w:ascii="Cambria Math" w:hAnsi="Cambria Math" w:cs="Times New Roman"/>
            <w:sz w:val="20"/>
            <w:szCs w:val="20"/>
            <w:lang w:val="en-US"/>
          </w:rPr>
          <m:t>×100%</m:t>
        </m:r>
      </m:oMath>
      <w:r w:rsidR="001B0864" w:rsidRPr="00C258A2">
        <w:rPr>
          <w:rFonts w:ascii="Times New Roman" w:hAnsi="Times New Roman" w:cs="Times New Roman"/>
          <w:sz w:val="20"/>
          <w:szCs w:val="20"/>
          <w:lang w:val="en-US"/>
        </w:rPr>
        <w:tab/>
      </w:r>
      <w:r w:rsidRPr="00C258A2">
        <w:rPr>
          <w:rFonts w:ascii="Times New Roman" w:hAnsi="Times New Roman" w:cs="Times New Roman"/>
          <w:sz w:val="20"/>
          <w:szCs w:val="20"/>
          <w:lang w:val="en-US"/>
        </w:rPr>
        <w:t>(23)</w:t>
      </w:r>
    </w:p>
    <w:p w14:paraId="74FAE8CC" w14:textId="4CD0B54F"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r w:rsidRPr="00C258A2">
        <w:rPr>
          <w:rFonts w:ascii="Times New Roman" w:hAnsi="Times New Roman" w:cs="Times New Roman"/>
          <w:i/>
          <w:sz w:val="20"/>
          <w:szCs w:val="20"/>
          <w:lang w:val="en-US"/>
        </w:rPr>
        <w:t>CAP</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is</w:t>
      </w:r>
      <w:ins w:id="41" w:author="Diogo Nuno Teixeira Freitas" w:date="2021-12-30T12:09:00Z">
        <w:r w:rsidR="00A011F4">
          <w:rPr>
            <w:rFonts w:ascii="Times New Roman" w:hAnsi="Times New Roman" w:cs="Times New Roman"/>
            <w:sz w:val="20"/>
            <w:szCs w:val="20"/>
            <w:lang w:val="en-US"/>
          </w:rPr>
          <w:t xml:space="preserve"> the</w:t>
        </w:r>
      </w:ins>
      <w:r w:rsidRPr="00C258A2">
        <w:rPr>
          <w:rFonts w:ascii="Times New Roman" w:hAnsi="Times New Roman" w:cs="Times New Roman"/>
          <w:sz w:val="20"/>
          <w:szCs w:val="20"/>
          <w:lang w:val="en-US"/>
        </w:rPr>
        <w:t xml:space="preserve"> CAP rate predicted by the developed method, </w:t>
      </w:r>
      <w:r w:rsidRPr="00C258A2">
        <w:rPr>
          <w:rFonts w:ascii="Times New Roman" w:hAnsi="Times New Roman" w:cs="Times New Roman"/>
          <w:i/>
          <w:sz w:val="20"/>
          <w:szCs w:val="20"/>
          <w:lang w:val="en-US"/>
        </w:rPr>
        <w:t>CAP</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is CAP rate assessed by the database labels, and </w:t>
      </w:r>
      <w:r w:rsidRPr="00C258A2">
        <w:rPr>
          <w:rFonts w:ascii="Times New Roman" w:hAnsi="Times New Roman" w:cs="Times New Roman"/>
          <w:i/>
          <w:sz w:val="20"/>
          <w:szCs w:val="20"/>
          <w:lang w:val="en-US"/>
        </w:rPr>
        <w:t>abs</w:t>
      </w:r>
      <w:r w:rsidRPr="00C258A2">
        <w:rPr>
          <w:rFonts w:ascii="Times New Roman" w:hAnsi="Times New Roman" w:cs="Times New Roman"/>
          <w:sz w:val="20"/>
          <w:szCs w:val="20"/>
          <w:lang w:val="en-US"/>
        </w:rPr>
        <w:t xml:space="preserve"> is the absolute value function.</w:t>
      </w:r>
    </w:p>
    <w:p w14:paraId="58C1C4C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classifiers’ hyper-parameters optimization was empirically performed by a search methodology, selecting the configuration which attained the highest AUC (considered reference performance metric). Random Sub-sampling Validation (RSV) was employed for the optimization procedure, randomly choosing ten subjects to compose the training set and nine for the validation set, ensuring subject independence of the sets. Each validation procedure was repeated ten times to achieve statistically </w:t>
      </w:r>
      <w:r w:rsidRPr="00C258A2">
        <w:rPr>
          <w:rFonts w:ascii="Times New Roman" w:hAnsi="Times New Roman" w:cs="Times New Roman"/>
          <w:sz w:val="20"/>
          <w:szCs w:val="20"/>
          <w:lang w:val="en-US"/>
        </w:rPr>
        <w:lastRenderedPageBreak/>
        <w:t xml:space="preserve">significant results. Error optimization for all classifiers was performed by the Adam algorithm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QjhM6ec","properties":{"formattedCitation":"[43]","plainCitation":"[43]","noteIndex":0},"citationItems":[{"id":816,"uris":["http://zotero.org/users/5446081/items/YLYELVES"],"uri":["http://zotero.org/users/5446081/items/YLYELVES"],"itemData":{"id":816,"type":"paper-conference","event":"3rd International Conference on Learning Representations","event-place":"California, USA","publisher-place":"California, USA","title":"Adam: A Method for Stochastic Optimization","author":[{"family":"Kingma","given":"D."},{"family":"Ba","given":"J."}],"issued":{"date-parts":[["2015",5,7]]}}}],"schema":"https://github.com/citation-style-language/schema/raw/master/csl-citation.json"}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(learning rate of 0.001 and batch size of 1024) to allow a fair comparison of the results. An early stopping procedure was used to reduce the simulation time and avoid overfitting the classifier. The training procedure was stopped (before the end of the maximum number of training cycles, defined as 50) if no relevant improvement in the AUC (improvement lower than 1%) of the validation set was reached within five consecutive epochs. </w:t>
      </w:r>
    </w:p>
    <w:p w14:paraId="1CA805DA" w14:textId="6A6EFF10"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w:t>
      </w:r>
      <w:del w:id="42" w:author="Diogo Nuno Teixeira Freitas" w:date="2021-12-30T12:10:00Z">
        <w:r w:rsidRPr="00C258A2" w:rsidDel="00A011F4">
          <w:rPr>
            <w:rFonts w:ascii="Times New Roman" w:hAnsi="Times New Roman" w:cs="Times New Roman"/>
            <w:sz w:val="20"/>
            <w:szCs w:val="20"/>
            <w:lang w:val="en-US"/>
          </w:rPr>
          <w:delText xml:space="preserve">full </w:delText>
        </w:r>
      </w:del>
      <w:ins w:id="43" w:author="Diogo Nuno Teixeira Freitas" w:date="2021-12-30T12:10:00Z">
        <w:r w:rsidR="00A011F4">
          <w:rPr>
            <w:rFonts w:ascii="Times New Roman" w:hAnsi="Times New Roman" w:cs="Times New Roman"/>
            <w:sz w:val="20"/>
            <w:szCs w:val="20"/>
            <w:lang w:val="en-US"/>
          </w:rPr>
          <w:t>complete</w:t>
        </w:r>
        <w:r w:rsidR="00A011F4"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grid search optimization approach for all hyper-parameters of the classifiers is not computationally feasible. Therefore, only the most relevant parameters were tuned for each classifier. For the FFNN optimization, the number of neurons employed for the hidden layer was varied from 100 to 400, in steps of 100. </w:t>
      </w:r>
      <w:commentRangeStart w:id="44"/>
      <w:r w:rsidRPr="00C258A2">
        <w:rPr>
          <w:rFonts w:ascii="Times New Roman" w:hAnsi="Times New Roman" w:cs="Times New Roman"/>
          <w:sz w:val="20"/>
          <w:szCs w:val="20"/>
          <w:lang w:val="en-US"/>
        </w:rPr>
        <w:t xml:space="preserve">On the other hand, the Heuristic Oriented Search Algorithm (HOSA) was proposed in this work following the concepts presented by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m88LVZdk","properties":{"formattedCitation":"[39]","plainCitation":"[39]","noteIndex":0},"citationItems":[{"id":999,"uris":["http://zotero.org/users/5446081/items/QFKD6HMC"],"uri":["http://zotero.org/users/5446081/items/QFKD6HMC"],"itemData":{"id":999,"type":"article-journal","container-title":"IEEE Access","issue":"1","page":"158523-158537","title":"A Method for Sleep Quality Analysis Based on CNN Ensemble With Implementation in a Portable Wireless Device","volume":"8","author":[{"family":"Mendonça","given":"F."},{"family":"Mostafa","given":"S."},{"family":"Morgado-Dias","given":"F."},{"family":"Juliá-Serdá","given":"G."},{"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W4lY8b6F","properties":{"formattedCitation":"[44]","plainCitation":"[44]","noteIndex":0},"citationItems":[{"id":1006,"uris":["http://zotero.org/users/5446081/items/GJBJCYP5"],"uri":["http://zotero.org/users/5446081/items/GJBJCYP5"],"itemData":{"id":1006,"type":"article-journal","container-title":"Computer Methods and Programs in Biomedicine","issue":"1","page":"105640","title":"Greedy based convolutional neural network optimization for detecting apnea","volume":"197","author":[{"family":"Mostafa","given":"S."},{"family":"Baptista","given":"D."},{"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[44]</w:t>
      </w:r>
      <w:r w:rsidRPr="00C258A2">
        <w:rPr>
          <w:rFonts w:ascii="Times New Roman" w:hAnsi="Times New Roman" w:cs="Times New Roman"/>
          <w:sz w:val="20"/>
          <w:szCs w:val="20"/>
          <w:lang w:val="en-US"/>
        </w:rPr>
        <w:fldChar w:fldCharType="end"/>
      </w:r>
      <w:commentRangeEnd w:id="44"/>
      <w:r w:rsidR="00872515">
        <w:rPr>
          <w:rStyle w:val="Refdecomentrio"/>
        </w:rPr>
        <w:commentReference w:id="44"/>
      </w:r>
      <w:r w:rsidRPr="00C258A2">
        <w:rPr>
          <w:rFonts w:ascii="Times New Roman" w:hAnsi="Times New Roman" w:cs="Times New Roman"/>
          <w:sz w:val="20"/>
          <w:szCs w:val="20"/>
          <w:lang w:val="en-US"/>
        </w:rPr>
        <w:t>, for the LSTM or 1D-CNN optimization with the goal of assessing the most relevant architecture for t</w:t>
      </w:r>
      <w:r w:rsidR="0008479A">
        <w:rPr>
          <w:rFonts w:ascii="Times New Roman" w:hAnsi="Times New Roman" w:cs="Times New Roman"/>
          <w:sz w:val="20"/>
          <w:szCs w:val="20"/>
          <w:lang w:val="en-US"/>
        </w:rPr>
        <w:t>he classifiers by considering a</w:t>
      </w:r>
      <w:r w:rsidRPr="00C258A2">
        <w:rPr>
          <w:rFonts w:ascii="Times New Roman" w:hAnsi="Times New Roman" w:cs="Times New Roman"/>
          <w:sz w:val="20"/>
          <w:szCs w:val="20"/>
          <w:lang w:val="en-US"/>
        </w:rPr>
        <w:t xml:space="preserve"> heuristic search for the parameters considered to be the most relevant for the examined models.</w:t>
      </w:r>
    </w:p>
    <w:p w14:paraId="74F54F10" w14:textId="3A997E91"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Yamashita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hl5qtnMU","properties":{"formattedCitation":"[45]","plainCitation":"[45]","noteIndex":0},"citationItems":[{"id":931,"uris":["http://zotero.org/users/5446081/items/GKANIGDZ"],"uri":["http://zotero.org/users/5446081/items/GKANIGDZ"],"itemData":{"id":931,"type":"article-journal","container-title":"Insights into Imaging","issue":"4","page":"611–629","title":"Convolutional neural networks: an overview and application in radiology","volume":"9","author":[{"family":"Yamashita","given":"R."},{"family":"Nishio","given":"M."},{"family":"Do","given":"R."},{"family":"Togashi","given":"K."}],"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identified the most important hyper-parameters to tune a 1D-CNN, where the dominant parameters are the kernel size, number of kernels, and the number of layers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JVXZMA86","properties":{"formattedCitation":"[46]","plainCitation":"[46]","noteIndex":0},"citationItems":[{"id":930,"uris":["http://zotero.org/users/5446081/items/5MHJKUJB"],"uri":["http://zotero.org/users/5446081/items/5MHJKUJB"],"itemData":{"id":930,"type":"article-journal","container-title":"Remote Sensing","issue":"6","page":"629","title":"One-Dimensional Convolutional Neural Network Land-Cover Classification of Multi-Seasonal Hyperspectral Imagery in the San Francisco Bay Area, California","volume":"9","author":[{"family":"Guidici","given":"D."},{"family":"Clark","given":"M."}],"issued":{"date-parts":[["2017"]]}}}],"schema":"https://github.com/citation-style-language/schema/raw/master/csl-citation.json"}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Hence, the performed search concentrated on these hyper-parameters. Taking into consideration that the kernel size will define the extent of the features that will be identified and that each sample point of the segmented windows has relevant information thus, a kernel size of two with </w:t>
      </w:r>
      <w:ins w:id="45" w:author="Diogo Nuno Teixeira Freitas" w:date="2021-12-30T12:12:00Z">
        <w:r w:rsidR="00966B0B">
          <w:rPr>
            <w:rFonts w:ascii="Times New Roman" w:hAnsi="Times New Roman" w:cs="Times New Roman"/>
            <w:sz w:val="20"/>
            <w:szCs w:val="20"/>
            <w:lang w:val="en-US"/>
          </w:rPr>
          <w:t xml:space="preserve">a </w:t>
        </w:r>
      </w:ins>
      <w:r w:rsidRPr="00C258A2">
        <w:rPr>
          <w:rFonts w:ascii="Times New Roman" w:hAnsi="Times New Roman" w:cs="Times New Roman"/>
          <w:sz w:val="20"/>
          <w:szCs w:val="20"/>
          <w:lang w:val="en-US"/>
        </w:rPr>
        <w:t xml:space="preserve">unitary stride was chosen. The optimal number of kernels was identified by starting with a value of eight, which was successively increased by a factor of two without changing the remaining parameters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xZWgavOu","properties":{"formattedCitation":"[47]","plainCitation":"[47]","noteIndex":0},"citationItems":[{"id":932,"uris":["http://zotero.org/users/5446081/items/BIDJITIP"],"uri":["http://zotero.org/users/5446081/items/BIDJITIP"],"itemData":{"id":932,"type":"article-journal","container-title":"Geoderma","issue":"1","page":"251-267","title":"Convolutional neural network for simultaneous prediction of several soil properties using visible/near-infrared, mid-infrared, and their combined spectra","volume":"352","author":[{"family":"Ng","given":"W."},{"family":"Minasny","given":"B."},{"family":"Montazerolghaem","given":"M."},{"family":"Padarian","given":"J."},{"family":"Ferguson","given":"R."},{"family":"Bailey","given":"S."},{"family":"McBratney","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01E714F9" w14:textId="473134A8"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overlapping duration, </w:t>
      </w:r>
      <w:r w:rsidRPr="00C258A2">
        <w:rPr>
          <w:rFonts w:ascii="Times New Roman" w:hAnsi="Times New Roman" w:cs="Times New Roman"/>
          <w:i/>
          <w:sz w:val="20"/>
          <w:szCs w:val="20"/>
          <w:lang w:val="en-US"/>
        </w:rPr>
        <w:t>O</w:t>
      </w:r>
      <w:r w:rsidRPr="00C258A2">
        <w:rPr>
          <w:rFonts w:ascii="Times New Roman" w:hAnsi="Times New Roman" w:cs="Times New Roman"/>
          <w:sz w:val="20"/>
          <w:szCs w:val="20"/>
          <w:lang w:val="en-US"/>
        </w:rPr>
        <w:t xml:space="preserve">, of the segmented windows was iteratively changed (testing the three scenarios of overlapping, </w:t>
      </w:r>
      <w:r w:rsidRPr="00C258A2">
        <w:rPr>
          <w:rFonts w:ascii="Times New Roman" w:hAnsi="Times New Roman" w:cs="Times New Roman"/>
          <w:i/>
          <w:sz w:val="20"/>
          <w:szCs w:val="20"/>
          <w:lang w:val="en-US"/>
        </w:rPr>
        <w:t>A</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where the database label corresponds to either the first, central, or last second of data from the overlapping window </w:t>
      </w:r>
      <w:r w:rsidRPr="00C258A2">
        <w:rPr>
          <w:rFonts w:ascii="Times New Roman" w:hAnsi="Times New Roman" w:cs="Times New Roman"/>
          <w:i/>
          <w:sz w:val="20"/>
          <w:szCs w:val="20"/>
          <w:lang w:val="en-US"/>
        </w:rPr>
        <w:t>W</w:t>
      </w:r>
      <w:r w:rsidRPr="00C258A2">
        <w:rPr>
          <w:rFonts w:ascii="Times New Roman" w:hAnsi="Times New Roman" w:cs="Times New Roman"/>
          <w:sz w:val="20"/>
          <w:szCs w:val="20"/>
          <w:lang w:val="en-US"/>
        </w:rPr>
        <w:t xml:space="preserve">) for each tested combination of the relevant hyper-parameters. The algorithm started without overlapping, and the duration of overlapping was increased in steps of four seconds up to a maximum window, </w:t>
      </w:r>
      <w:r w:rsidRPr="00C258A2">
        <w:rPr>
          <w:rFonts w:ascii="Times New Roman" w:hAnsi="Times New Roman" w:cs="Times New Roman"/>
          <w:i/>
          <w:sz w:val="20"/>
          <w:szCs w:val="20"/>
          <w:lang w:val="en-US"/>
        </w:rPr>
        <w:t>O</w:t>
      </w:r>
      <w:r w:rsidRPr="00C258A2">
        <w:rPr>
          <w:rFonts w:ascii="Times New Roman" w:hAnsi="Times New Roman" w:cs="Times New Roman"/>
          <w:i/>
          <w:sz w:val="20"/>
          <w:szCs w:val="20"/>
          <w:vertAlign w:val="subscript"/>
          <w:lang w:val="en-US"/>
        </w:rPr>
        <w:t>max</w:t>
      </w:r>
      <w:r w:rsidRPr="00C258A2">
        <w:rPr>
          <w:rFonts w:ascii="Times New Roman" w:hAnsi="Times New Roman" w:cs="Times New Roman"/>
          <w:sz w:val="20"/>
          <w:szCs w:val="20"/>
          <w:lang w:val="en-US"/>
        </w:rPr>
        <w:t>, of 35 seconds (upper limit empirically found to be above the saturation point for the best A phase AUC). The searching procedure was improved by using the group of layers concept (</w:t>
      </w:r>
      <w:r w:rsidRPr="00C258A2">
        <w:rPr>
          <w:rFonts w:ascii="Times New Roman" w:hAnsi="Times New Roman" w:cs="Times New Roman"/>
          <w:i/>
          <w:sz w:val="20"/>
          <w:szCs w:val="20"/>
          <w:lang w:val="en-US"/>
        </w:rPr>
        <w:t>GofLayer</w:t>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ZlSmTAAL","properties":{"formattedCitation":"[39]","plainCitation":"[39]","noteIndex":0},"citationItems":[{"id":999,"uris":["http://zotero.org/users/5446081/items/QFKD6HMC"],"uri":["http://zotero.org/users/5446081/items/QFKD6HMC"],"itemData":{"id":999,"type":"article-journal","container-title":"IEEE Access","issue":"1","page":"158523-158537","title":"A Method for Sleep Quality Analysis Based on CNN Ensemble With Implementation in a Portable Wireless Device","volume":"8","author":[{"family":"Mendonça","given":"F."},{"family":"Mostafa","given":"S."},{"family":"Morgado-Dias","given":"F."},{"family":"Juliá-Serdá","given":"G."},{"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where each group was composed of one convolution layer, which was followed by one subsampling layer, and a 10% dropout was applied at the output of the group. A down sample of factor two was applied in the subsampling layers with the stride and filter size chosen </w:t>
      </w:r>
      <w:r w:rsidRPr="00C258A2">
        <w:rPr>
          <w:rFonts w:ascii="Times New Roman" w:hAnsi="Times New Roman" w:cs="Times New Roman"/>
          <w:sz w:val="20"/>
          <w:szCs w:val="20"/>
          <w:lang w:val="en-US"/>
        </w:rPr>
        <w:lastRenderedPageBreak/>
        <w:t xml:space="preserve">to be two. These values are frequently used for 1D-CNN as </w:t>
      </w:r>
      <w:del w:id="46" w:author="Diogo Nuno Teixeira Freitas" w:date="2021-12-30T12:12:00Z">
        <w:r w:rsidRPr="00C258A2" w:rsidDel="00966B0B">
          <w:rPr>
            <w:rFonts w:ascii="Times New Roman" w:hAnsi="Times New Roman" w:cs="Times New Roman"/>
            <w:sz w:val="20"/>
            <w:szCs w:val="20"/>
            <w:lang w:val="en-US"/>
          </w:rPr>
          <w:delText xml:space="preserve">it </w:delText>
        </w:r>
      </w:del>
      <w:ins w:id="47" w:author="Diogo Nuno Teixeira Freitas" w:date="2021-12-30T12:12:00Z">
        <w:r w:rsidR="00966B0B">
          <w:rPr>
            <w:rFonts w:ascii="Times New Roman" w:hAnsi="Times New Roman" w:cs="Times New Roman"/>
            <w:sz w:val="20"/>
            <w:szCs w:val="20"/>
            <w:lang w:val="en-US"/>
          </w:rPr>
          <w:t>they</w:t>
        </w:r>
        <w:r w:rsidR="00966B0B"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can reduce the dimensionality of the data while maintaining the highest excitations from the convolutional feature maps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FZnTmSf","properties":{"formattedCitation":"[46]","plainCitation":"[46]","noteIndex":0},"citationItems":[{"id":930,"uris":["http://zotero.org/users/5446081/items/5MHJKUJB"],"uri":["http://zotero.org/users/5446081/items/5MHJKUJB"],"itemData":{"id":930,"type":"article-journal","container-title":"Remote Sensing","issue":"6","page":"629","title":"One-Dimensional Convolutional Neural Network Land-Cover Classification of Multi-Seasonal Hyperspectral Imagery in the San Francisco Bay Area, California","volume":"9","author":[{"family":"Guidici","given":"D."},{"family":"Clark","given":"M."}],"issued":{"date-parts":[["2017"]]}}}],"schema":"https://github.com/citation-style-language/schema/raw/master/csl-citation.json"}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employed algorithm for optimization is presented in </w:t>
      </w:r>
      <w:r w:rsidR="001B0864" w:rsidRPr="00C258A2">
        <w:rPr>
          <w:rFonts w:ascii="Times New Roman" w:hAnsi="Times New Roman" w:cs="Times New Roman"/>
          <w:sz w:val="20"/>
          <w:szCs w:val="20"/>
          <w:lang w:val="en-US"/>
        </w:rPr>
        <w:t>Table 2</w:t>
      </w:r>
      <w:r w:rsidRPr="00C258A2">
        <w:rPr>
          <w:rFonts w:ascii="Times New Roman" w:hAnsi="Times New Roman" w:cs="Times New Roman"/>
          <w:sz w:val="20"/>
          <w:szCs w:val="20"/>
          <w:lang w:val="en-US"/>
        </w:rPr>
        <w:t xml:space="preserve">, and </w:t>
      </w:r>
      <w:del w:id="48" w:author="Diogo Nuno Teixeira Freitas" w:date="2021-12-30T12:12:00Z">
        <w:r w:rsidRPr="00C258A2" w:rsidDel="00966B0B">
          <w:rPr>
            <w:rFonts w:ascii="Times New Roman" w:hAnsi="Times New Roman" w:cs="Times New Roman"/>
            <w:sz w:val="20"/>
            <w:szCs w:val="20"/>
            <w:lang w:val="en-US"/>
          </w:rPr>
          <w:delText xml:space="preserve">started </w:delText>
        </w:r>
      </w:del>
      <w:ins w:id="49" w:author="Diogo Nuno Teixeira Freitas" w:date="2021-12-30T12:12:00Z">
        <w:r w:rsidR="00966B0B" w:rsidRPr="00C258A2">
          <w:rPr>
            <w:rFonts w:ascii="Times New Roman" w:hAnsi="Times New Roman" w:cs="Times New Roman"/>
            <w:sz w:val="20"/>
            <w:szCs w:val="20"/>
            <w:lang w:val="en-US"/>
          </w:rPr>
          <w:t>start</w:t>
        </w:r>
        <w:r w:rsidR="00966B0B">
          <w:rPr>
            <w:rFonts w:ascii="Times New Roman" w:hAnsi="Times New Roman" w:cs="Times New Roman"/>
            <w:sz w:val="20"/>
            <w:szCs w:val="20"/>
            <w:lang w:val="en-US"/>
          </w:rPr>
          <w:t>s</w:t>
        </w:r>
        <w:r w:rsidR="00966B0B"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with a network composed of: one input layer (</w:t>
      </w:r>
      <w:r w:rsidRPr="00C258A2">
        <w:rPr>
          <w:rFonts w:ascii="Times New Roman" w:hAnsi="Times New Roman" w:cs="Times New Roman"/>
          <w:i/>
          <w:sz w:val="20"/>
          <w:szCs w:val="20"/>
          <w:lang w:val="en-US"/>
        </w:rPr>
        <w:t>I</w:t>
      </w:r>
      <w:r w:rsidRPr="00C258A2">
        <w:rPr>
          <w:rFonts w:ascii="Times New Roman" w:hAnsi="Times New Roman" w:cs="Times New Roman"/>
          <w:i/>
          <w:sz w:val="20"/>
          <w:szCs w:val="20"/>
          <w:vertAlign w:val="subscript"/>
          <w:lang w:val="en-US"/>
        </w:rPr>
        <w:t>pt</w:t>
      </w:r>
      <w:r w:rsidRPr="00C258A2">
        <w:rPr>
          <w:rFonts w:ascii="Times New Roman" w:hAnsi="Times New Roman" w:cs="Times New Roman"/>
          <w:sz w:val="20"/>
          <w:szCs w:val="20"/>
          <w:lang w:val="en-US"/>
        </w:rPr>
        <w:t xml:space="preserve">) where the input data (named </w:t>
      </w:r>
      <w:r w:rsidRPr="00C258A2">
        <w:rPr>
          <w:rFonts w:ascii="Times New Roman" w:hAnsi="Times New Roman" w:cs="Times New Roman"/>
          <w:i/>
          <w:sz w:val="20"/>
          <w:szCs w:val="20"/>
          <w:lang w:val="en-US"/>
        </w:rPr>
        <w:t>Data</w:t>
      </w:r>
      <w:r w:rsidRPr="00C258A2">
        <w:rPr>
          <w:rFonts w:ascii="Times New Roman" w:hAnsi="Times New Roman" w:cs="Times New Roman"/>
          <w:sz w:val="20"/>
          <w:szCs w:val="20"/>
          <w:lang w:val="en-US"/>
        </w:rPr>
        <w:t>) was fed; one group of layers; two dense output layers (</w:t>
      </w:r>
      <w:r w:rsidRPr="00C258A2">
        <w:rPr>
          <w:rFonts w:ascii="Times New Roman" w:hAnsi="Times New Roman" w:cs="Times New Roman"/>
          <w:i/>
          <w:sz w:val="20"/>
          <w:szCs w:val="20"/>
          <w:lang w:val="en-US"/>
        </w:rPr>
        <w:t>D</w:t>
      </w:r>
      <w:r w:rsidRPr="00C258A2">
        <w:rPr>
          <w:rFonts w:ascii="Times New Roman" w:hAnsi="Times New Roman" w:cs="Times New Roman"/>
          <w:i/>
          <w:sz w:val="20"/>
          <w:szCs w:val="20"/>
          <w:vertAlign w:val="subscript"/>
          <w:lang w:val="en-US"/>
        </w:rPr>
        <w:t>e</w:t>
      </w:r>
      <w:r w:rsidRPr="00C258A2">
        <w:rPr>
          <w:rFonts w:ascii="Times New Roman" w:hAnsi="Times New Roman" w:cs="Times New Roman"/>
          <w:sz w:val="20"/>
          <w:szCs w:val="20"/>
          <w:lang w:val="en-US"/>
        </w:rPr>
        <w:t xml:space="preserve">). The number of </w:t>
      </w:r>
      <w:r w:rsidRPr="00C258A2">
        <w:rPr>
          <w:rFonts w:ascii="Times New Roman" w:hAnsi="Times New Roman" w:cs="Times New Roman"/>
          <w:i/>
          <w:sz w:val="20"/>
          <w:szCs w:val="20"/>
          <w:lang w:val="en-US"/>
        </w:rPr>
        <w:t>GofLayer</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G</w:t>
      </w:r>
      <w:r w:rsidRPr="00C258A2">
        <w:rPr>
          <w:rFonts w:ascii="Times New Roman" w:hAnsi="Times New Roman" w:cs="Times New Roman"/>
          <w:sz w:val="20"/>
          <w:szCs w:val="20"/>
          <w:lang w:val="en-US"/>
        </w:rPr>
        <w:t xml:space="preserve">, was iteratively incremented until the maximum value </w:t>
      </w:r>
      <w:r w:rsidRPr="00C258A2">
        <w:rPr>
          <w:rFonts w:ascii="Times New Roman" w:hAnsi="Times New Roman" w:cs="Times New Roman"/>
          <w:i/>
          <w:sz w:val="20"/>
          <w:szCs w:val="20"/>
          <w:lang w:val="en-US"/>
        </w:rPr>
        <w:t>G</w:t>
      </w:r>
      <w:r w:rsidRPr="00C258A2">
        <w:rPr>
          <w:rFonts w:ascii="Times New Roman" w:hAnsi="Times New Roman" w:cs="Times New Roman"/>
          <w:i/>
          <w:sz w:val="20"/>
          <w:szCs w:val="20"/>
          <w:vertAlign w:val="subscript"/>
          <w:lang w:val="en-US"/>
        </w:rPr>
        <w:t>max</w:t>
      </w:r>
      <w:r w:rsidRPr="00C258A2">
        <w:rPr>
          <w:rFonts w:ascii="Times New Roman" w:hAnsi="Times New Roman" w:cs="Times New Roman"/>
          <w:sz w:val="20"/>
          <w:szCs w:val="20"/>
          <w:lang w:val="en-US"/>
        </w:rPr>
        <w:t xml:space="preserve"> (chosen to be four). The number of kernels </w:t>
      </w:r>
      <w:r w:rsidRPr="00C258A2">
        <w:rPr>
          <w:rFonts w:ascii="Times New Roman" w:hAnsi="Times New Roman" w:cs="Times New Roman"/>
          <w:i/>
          <w:sz w:val="20"/>
          <w:szCs w:val="20"/>
          <w:lang w:val="en-US"/>
        </w:rPr>
        <w:t>K</w:t>
      </w:r>
      <w:r w:rsidRPr="00C258A2">
        <w:rPr>
          <w:rFonts w:ascii="Times New Roman" w:hAnsi="Times New Roman" w:cs="Times New Roman"/>
          <w:sz w:val="20"/>
          <w:szCs w:val="20"/>
          <w:lang w:val="en-US"/>
        </w:rPr>
        <w:t xml:space="preserve"> of the convolution layer, for the first </w:t>
      </w:r>
      <w:r w:rsidRPr="00C258A2">
        <w:rPr>
          <w:rFonts w:ascii="Times New Roman" w:hAnsi="Times New Roman" w:cs="Times New Roman"/>
          <w:i/>
          <w:sz w:val="20"/>
          <w:szCs w:val="20"/>
          <w:lang w:val="en-US"/>
        </w:rPr>
        <w:t>GofLayer</w:t>
      </w:r>
      <w:r w:rsidRPr="00C258A2">
        <w:rPr>
          <w:rFonts w:ascii="Times New Roman" w:hAnsi="Times New Roman" w:cs="Times New Roman"/>
          <w:sz w:val="20"/>
          <w:szCs w:val="20"/>
          <w:lang w:val="en-US"/>
        </w:rPr>
        <w:t xml:space="preserve">, was </w:t>
      </w:r>
      <w:commentRangeStart w:id="50"/>
      <w:r w:rsidRPr="00C258A2">
        <w:rPr>
          <w:rFonts w:ascii="Times New Roman" w:hAnsi="Times New Roman" w:cs="Times New Roman"/>
          <w:sz w:val="20"/>
          <w:szCs w:val="20"/>
          <w:lang w:val="en-US"/>
        </w:rPr>
        <w:t>eight</w:t>
      </w:r>
      <w:commentRangeEnd w:id="50"/>
      <w:r w:rsidR="00441FD0">
        <w:rPr>
          <w:rStyle w:val="Refdecomentrio"/>
        </w:rPr>
        <w:commentReference w:id="50"/>
      </w:r>
      <w:r w:rsidRPr="00C258A2">
        <w:rPr>
          <w:rFonts w:ascii="Times New Roman" w:hAnsi="Times New Roman" w:cs="Times New Roman"/>
          <w:sz w:val="20"/>
          <w:szCs w:val="20"/>
          <w:lang w:val="en-US"/>
        </w:rPr>
        <w:t>, and the maximum limit was 128, using a step 2</w:t>
      </w:r>
      <w:r w:rsidRPr="00C258A2">
        <w:rPr>
          <w:rFonts w:ascii="Times New Roman" w:hAnsi="Times New Roman" w:cs="Times New Roman"/>
          <w:i/>
          <w:sz w:val="20"/>
          <w:szCs w:val="20"/>
          <w:vertAlign w:val="superscript"/>
          <w:lang w:val="en-US"/>
        </w:rPr>
        <w:t>M</w:t>
      </w:r>
      <w:r w:rsidRPr="00C258A2">
        <w:rPr>
          <w:rFonts w:ascii="Times New Roman" w:hAnsi="Times New Roman" w:cs="Times New Roman"/>
          <w:sz w:val="20"/>
          <w:szCs w:val="20"/>
          <w:lang w:val="en-US"/>
        </w:rPr>
        <w:t xml:space="preserve"> where </w:t>
      </w:r>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start</w:t>
      </w:r>
      <w:r w:rsidRPr="00C258A2">
        <w:rPr>
          <w:rFonts w:ascii="Times New Roman" w:hAnsi="Times New Roman" w:cs="Times New Roman"/>
          <w:sz w:val="20"/>
          <w:szCs w:val="20"/>
          <w:lang w:val="en-US"/>
        </w:rPr>
        <w:t xml:space="preserve"> ≤ </w:t>
      </w:r>
      <w:r w:rsidRPr="00C258A2">
        <w:rPr>
          <w:rFonts w:ascii="Times New Roman" w:hAnsi="Times New Roman" w:cs="Times New Roman"/>
          <w:i/>
          <w:sz w:val="20"/>
          <w:szCs w:val="20"/>
          <w:lang w:val="en-US"/>
        </w:rPr>
        <w:t xml:space="preserve">M </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max</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start</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max</w:t>
      </w:r>
      <w:r w:rsidRPr="00C258A2">
        <w:rPr>
          <w:rFonts w:ascii="Times New Roman" w:hAnsi="Times New Roman" w:cs="Times New Roman"/>
          <w:sz w:val="20"/>
          <w:szCs w:val="20"/>
          <w:lang w:val="en-US"/>
        </w:rPr>
        <w:t xml:space="preserve"> were four and seven, respectively). </w:t>
      </w:r>
    </w:p>
    <w:p w14:paraId="191C4730" w14:textId="6826F133"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subsequent </w:t>
      </w:r>
      <w:r w:rsidRPr="00C258A2">
        <w:rPr>
          <w:rFonts w:ascii="Times New Roman" w:hAnsi="Times New Roman" w:cs="Times New Roman"/>
          <w:i/>
          <w:sz w:val="20"/>
          <w:szCs w:val="20"/>
          <w:lang w:val="en-US"/>
        </w:rPr>
        <w:t>GofLayer</w:t>
      </w:r>
      <w:r w:rsidRPr="00C258A2">
        <w:rPr>
          <w:rFonts w:ascii="Times New Roman" w:hAnsi="Times New Roman" w:cs="Times New Roman"/>
          <w:sz w:val="20"/>
          <w:szCs w:val="20"/>
          <w:lang w:val="en-US"/>
        </w:rPr>
        <w:t xml:space="preserve"> were introduced, with either the same or twice (increment of the multiplier, </w:t>
      </w:r>
      <w:r w:rsidRPr="00C258A2">
        <w:rPr>
          <w:rFonts w:ascii="Times New Roman" w:hAnsi="Times New Roman" w:cs="Times New Roman"/>
          <w:i/>
          <w:sz w:val="20"/>
          <w:szCs w:val="20"/>
          <w:lang w:val="en-US"/>
        </w:rPr>
        <w:t>MUL</w:t>
      </w:r>
      <w:r w:rsidRPr="00C258A2">
        <w:rPr>
          <w:rFonts w:ascii="Times New Roman" w:hAnsi="Times New Roman" w:cs="Times New Roman"/>
          <w:i/>
          <w:sz w:val="20"/>
          <w:szCs w:val="20"/>
          <w:vertAlign w:val="subscript"/>
          <w:lang w:val="en-US"/>
        </w:rPr>
        <w:t>max</w:t>
      </w:r>
      <w:r w:rsidRPr="00C258A2">
        <w:rPr>
          <w:rFonts w:ascii="Times New Roman" w:hAnsi="Times New Roman" w:cs="Times New Roman"/>
          <w:sz w:val="20"/>
          <w:szCs w:val="20"/>
          <w:lang w:val="en-US"/>
        </w:rPr>
        <w:t xml:space="preserve">, of two) the number of kernels of the previous group of layers (leading to a linear </w:t>
      </w:r>
      <w:ins w:id="51" w:author="Diogo Nuno Teixeira Freitas" w:date="2021-12-30T12:13:00Z">
        <w:r w:rsidR="00966B0B">
          <w:rPr>
            <w:rFonts w:ascii="Times New Roman" w:hAnsi="Times New Roman" w:cs="Times New Roman"/>
            <w:sz w:val="20"/>
            <w:szCs w:val="20"/>
            <w:lang w:val="en-US"/>
          </w:rPr>
          <w:t>growth</w:t>
        </w:r>
      </w:ins>
      <w:del w:id="52" w:author="Diogo Nuno Teixeira Freitas" w:date="2021-12-30T12:13:00Z">
        <w:r w:rsidRPr="00C258A2" w:rsidDel="00966B0B">
          <w:rPr>
            <w:rFonts w:ascii="Times New Roman" w:hAnsi="Times New Roman" w:cs="Times New Roman"/>
            <w:sz w:val="20"/>
            <w:szCs w:val="20"/>
            <w:lang w:val="en-US"/>
          </w:rPr>
          <w:delText>growing</w:delText>
        </w:r>
      </w:del>
      <w:r w:rsidRPr="00C258A2">
        <w:rPr>
          <w:rFonts w:ascii="Times New Roman" w:hAnsi="Times New Roman" w:cs="Times New Roman"/>
          <w:sz w:val="20"/>
          <w:szCs w:val="20"/>
          <w:lang w:val="en-US"/>
        </w:rPr>
        <w:t xml:space="preserve"> in the number of simulations). The value for the number of neurons of the first dense layer (</w:t>
      </w:r>
      <w:r w:rsidRPr="00C258A2">
        <w:rPr>
          <w:rFonts w:ascii="Times New Roman" w:hAnsi="Times New Roman" w:cs="Times New Roman"/>
          <w:i/>
          <w:sz w:val="20"/>
          <w:szCs w:val="20"/>
          <w:lang w:val="en-US"/>
        </w:rPr>
        <w:t>D</w:t>
      </w:r>
      <w:r w:rsidRPr="00C258A2">
        <w:rPr>
          <w:rFonts w:ascii="Times New Roman" w:hAnsi="Times New Roman" w:cs="Times New Roman"/>
          <w:i/>
          <w:sz w:val="20"/>
          <w:szCs w:val="20"/>
          <w:vertAlign w:val="subscript"/>
          <w:lang w:val="en-US"/>
        </w:rPr>
        <w:t>e</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N</w:t>
      </w:r>
      <w:r w:rsidRPr="00C258A2">
        <w:rPr>
          <w:rFonts w:ascii="Times New Roman" w:hAnsi="Times New Roman" w:cs="Times New Roman"/>
          <w:sz w:val="20"/>
          <w:szCs w:val="20"/>
          <w:lang w:val="en-US"/>
        </w:rPr>
        <w:t>, started at 50 (</w:t>
      </w:r>
      <w:r w:rsidRPr="00C258A2">
        <w:rPr>
          <w:rFonts w:ascii="Times New Roman" w:hAnsi="Times New Roman" w:cs="Times New Roman"/>
          <w:i/>
          <w:sz w:val="20"/>
          <w:szCs w:val="20"/>
          <w:lang w:val="en-US"/>
        </w:rPr>
        <w:t>N</w:t>
      </w:r>
      <w:r w:rsidRPr="00C258A2">
        <w:rPr>
          <w:rFonts w:ascii="Times New Roman" w:hAnsi="Times New Roman" w:cs="Times New Roman"/>
          <w:i/>
          <w:sz w:val="20"/>
          <w:szCs w:val="20"/>
          <w:vertAlign w:val="subscript"/>
          <w:lang w:val="en-US"/>
        </w:rPr>
        <w:t>start</w:t>
      </w:r>
      <w:r w:rsidRPr="00C258A2">
        <w:rPr>
          <w:rFonts w:ascii="Times New Roman" w:hAnsi="Times New Roman" w:cs="Times New Roman"/>
          <w:sz w:val="20"/>
          <w:szCs w:val="20"/>
          <w:lang w:val="en-US"/>
        </w:rPr>
        <w:t>), and was incremented in steps of 50 (</w:t>
      </w:r>
      <w:r w:rsidRPr="00C258A2">
        <w:rPr>
          <w:rFonts w:ascii="Times New Roman" w:hAnsi="Times New Roman" w:cs="Times New Roman"/>
          <w:i/>
          <w:sz w:val="20"/>
          <w:szCs w:val="20"/>
          <w:lang w:val="en-US"/>
        </w:rPr>
        <w:t>N</w:t>
      </w:r>
      <w:r w:rsidRPr="00C258A2">
        <w:rPr>
          <w:rFonts w:ascii="Times New Roman" w:hAnsi="Times New Roman" w:cs="Times New Roman"/>
          <w:i/>
          <w:sz w:val="20"/>
          <w:szCs w:val="20"/>
          <w:vertAlign w:val="subscript"/>
          <w:lang w:val="en-US"/>
        </w:rPr>
        <w:t>step</w:t>
      </w:r>
      <w:r w:rsidRPr="00C258A2">
        <w:rPr>
          <w:rFonts w:ascii="Times New Roman" w:hAnsi="Times New Roman" w:cs="Times New Roman"/>
          <w:sz w:val="20"/>
          <w:szCs w:val="20"/>
          <w:lang w:val="en-US"/>
        </w:rPr>
        <w:t>) until the maximum value of 150 (</w:t>
      </w:r>
      <w:r w:rsidRPr="00C258A2">
        <w:rPr>
          <w:rFonts w:ascii="Times New Roman" w:hAnsi="Times New Roman" w:cs="Times New Roman"/>
          <w:i/>
          <w:sz w:val="20"/>
          <w:szCs w:val="20"/>
          <w:lang w:val="en-US"/>
        </w:rPr>
        <w:t>N</w:t>
      </w:r>
      <w:r w:rsidRPr="00C258A2">
        <w:rPr>
          <w:rFonts w:ascii="Times New Roman" w:hAnsi="Times New Roman" w:cs="Times New Roman"/>
          <w:i/>
          <w:sz w:val="20"/>
          <w:szCs w:val="20"/>
          <w:vertAlign w:val="subscript"/>
          <w:lang w:val="en-US"/>
        </w:rPr>
        <w:t>max</w:t>
      </w:r>
      <w:r w:rsidRPr="00C258A2">
        <w:rPr>
          <w:rFonts w:ascii="Times New Roman" w:hAnsi="Times New Roman" w:cs="Times New Roman"/>
          <w:sz w:val="20"/>
          <w:szCs w:val="20"/>
          <w:lang w:val="en-US"/>
        </w:rPr>
        <w:t xml:space="preserve">) was reached. This recurrent process occurred until no relevant improvement in the AUC (considering the minimum threshold, </w:t>
      </w:r>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r</w:t>
      </w:r>
      <w:r w:rsidRPr="00C258A2">
        <w:rPr>
          <w:rFonts w:ascii="Times New Roman" w:hAnsi="Times New Roman" w:cs="Times New Roman"/>
          <w:sz w:val="20"/>
          <w:szCs w:val="20"/>
          <w:lang w:val="en-US"/>
        </w:rPr>
        <w:t xml:space="preserve">, increase of 1%) was attained, signifying that the best network, </w:t>
      </w:r>
      <w:r w:rsidRPr="00C258A2">
        <w:rPr>
          <w:rFonts w:ascii="Times New Roman" w:hAnsi="Times New Roman" w:cs="Times New Roman"/>
          <w:i/>
          <w:sz w:val="20"/>
          <w:szCs w:val="20"/>
          <w:lang w:val="en-US"/>
        </w:rPr>
        <w:t>Net</w:t>
      </w:r>
      <w:r w:rsidRPr="00C258A2">
        <w:rPr>
          <w:rFonts w:ascii="Times New Roman" w:hAnsi="Times New Roman" w:cs="Times New Roman"/>
          <w:sz w:val="20"/>
          <w:szCs w:val="20"/>
          <w:lang w:val="en-US"/>
        </w:rPr>
        <w:t xml:space="preserve">, was found. For the </w:t>
      </w:r>
      <w:commentRangeStart w:id="53"/>
      <w:r w:rsidRPr="00C258A2">
        <w:rPr>
          <w:rFonts w:ascii="Times New Roman" w:hAnsi="Times New Roman" w:cs="Times New Roman"/>
          <w:sz w:val="20"/>
          <w:szCs w:val="20"/>
          <w:lang w:val="en-US"/>
        </w:rPr>
        <w:t xml:space="preserve">LSTM </w:t>
      </w:r>
      <w:commentRangeEnd w:id="53"/>
      <w:r w:rsidR="00B42E51">
        <w:rPr>
          <w:rStyle w:val="Refdecomentrio"/>
        </w:rPr>
        <w:commentReference w:id="53"/>
      </w:r>
      <w:r w:rsidRPr="00C258A2">
        <w:rPr>
          <w:rFonts w:ascii="Times New Roman" w:hAnsi="Times New Roman" w:cs="Times New Roman"/>
          <w:sz w:val="20"/>
          <w:szCs w:val="20"/>
          <w:lang w:val="en-US"/>
        </w:rPr>
        <w:t xml:space="preserve">based classifier, the input layer, </w:t>
      </w:r>
      <w:r w:rsidRPr="00C258A2">
        <w:rPr>
          <w:rFonts w:ascii="Times New Roman" w:hAnsi="Times New Roman" w:cs="Times New Roman"/>
          <w:i/>
          <w:sz w:val="20"/>
          <w:szCs w:val="20"/>
          <w:lang w:val="en-US"/>
        </w:rPr>
        <w:t>I</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was followed by either a Bidirectional LSTM (BLSTM) or a</w:t>
      </w:r>
      <w:ins w:id="54" w:author="Diogo Nuno Teixeira Freitas" w:date="2021-12-30T12:14:00Z">
        <w:r w:rsidR="00966B0B">
          <w:rPr>
            <w:rFonts w:ascii="Times New Roman" w:hAnsi="Times New Roman" w:cs="Times New Roman"/>
            <w:sz w:val="20"/>
            <w:szCs w:val="20"/>
            <w:lang w:val="en-US"/>
          </w:rPr>
          <w:t>n</w:t>
        </w:r>
      </w:ins>
      <w:r w:rsidRPr="00C258A2">
        <w:rPr>
          <w:rFonts w:ascii="Times New Roman" w:hAnsi="Times New Roman" w:cs="Times New Roman"/>
          <w:sz w:val="20"/>
          <w:szCs w:val="20"/>
          <w:lang w:val="en-US"/>
        </w:rPr>
        <w:t xml:space="preserve"> LSTM layer. The evaluated subsequent layers were chosen to be equal to the first recurrent layer and the last recurrent layer of the tested architecture could be followed by a dense layer. The number of recurrent layers, </w:t>
      </w:r>
      <w:r w:rsidRPr="00C258A2">
        <w:rPr>
          <w:rFonts w:ascii="Times New Roman" w:hAnsi="Times New Roman" w:cs="Times New Roman"/>
          <w:i/>
          <w:sz w:val="20"/>
          <w:szCs w:val="20"/>
          <w:lang w:val="en-US"/>
        </w:rPr>
        <w:t>Gr</w:t>
      </w:r>
      <w:r w:rsidRPr="00C258A2">
        <w:rPr>
          <w:rFonts w:ascii="Times New Roman" w:hAnsi="Times New Roman" w:cs="Times New Roman"/>
          <w:sz w:val="20"/>
          <w:szCs w:val="20"/>
          <w:lang w:val="en-US"/>
        </w:rPr>
        <w:t>, was increased one by one until five, the chosen maximum number (</w:t>
      </w:r>
      <w:r w:rsidRPr="00C258A2">
        <w:rPr>
          <w:rFonts w:ascii="Times New Roman" w:hAnsi="Times New Roman" w:cs="Times New Roman"/>
          <w:i/>
          <w:sz w:val="20"/>
          <w:szCs w:val="20"/>
          <w:lang w:val="en-US"/>
        </w:rPr>
        <w:t>Gr</w:t>
      </w:r>
      <w:r w:rsidRPr="00C258A2">
        <w:rPr>
          <w:rFonts w:ascii="Times New Roman" w:hAnsi="Times New Roman" w:cs="Times New Roman"/>
          <w:i/>
          <w:sz w:val="20"/>
          <w:szCs w:val="20"/>
          <w:vertAlign w:val="subscript"/>
          <w:lang w:val="en-US"/>
        </w:rPr>
        <w:t>max</w:t>
      </w:r>
      <w:r w:rsidRPr="00C258A2">
        <w:rPr>
          <w:rFonts w:ascii="Times New Roman" w:hAnsi="Times New Roman" w:cs="Times New Roman"/>
          <w:sz w:val="20"/>
          <w:szCs w:val="20"/>
          <w:lang w:val="en-US"/>
        </w:rPr>
        <w:t xml:space="preserve">), or stopped earlier if no significant improvement in the AUC was attained (examining a minimum threshold increase of 1%) when comparing with the model with </w:t>
      </w:r>
      <w:r w:rsidRPr="00C258A2">
        <w:rPr>
          <w:rFonts w:ascii="Times New Roman" w:hAnsi="Times New Roman" w:cs="Times New Roman"/>
          <w:i/>
          <w:sz w:val="20"/>
          <w:szCs w:val="20"/>
          <w:lang w:val="en-US"/>
        </w:rPr>
        <w:t>Gr</w:t>
      </w:r>
      <w:r w:rsidRPr="00C258A2">
        <w:rPr>
          <w:rFonts w:ascii="Times New Roman" w:hAnsi="Times New Roman" w:cs="Times New Roman"/>
          <w:sz w:val="20"/>
          <w:szCs w:val="20"/>
          <w:lang w:val="en-US"/>
        </w:rPr>
        <w:t xml:space="preserve"> – 1 layers. The number of time steps, </w:t>
      </w:r>
      <w:r w:rsidRPr="00C258A2">
        <w:rPr>
          <w:rFonts w:ascii="Times New Roman" w:hAnsi="Times New Roman" w:cs="Times New Roman"/>
          <w:i/>
          <w:sz w:val="20"/>
          <w:szCs w:val="20"/>
          <w:lang w:val="en-US"/>
        </w:rPr>
        <w:t>T</w:t>
      </w:r>
      <w:r w:rsidRPr="00C258A2">
        <w:rPr>
          <w:rFonts w:ascii="Times New Roman" w:hAnsi="Times New Roman" w:cs="Times New Roman"/>
          <w:sz w:val="20"/>
          <w:szCs w:val="20"/>
          <w:lang w:val="en-US"/>
        </w:rPr>
        <w:t>, employed by the recurrent layers was varied from five (</w:t>
      </w:r>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start</w:t>
      </w:r>
      <w:r w:rsidRPr="00C258A2">
        <w:rPr>
          <w:rFonts w:ascii="Times New Roman" w:hAnsi="Times New Roman" w:cs="Times New Roman"/>
          <w:sz w:val="20"/>
          <w:szCs w:val="20"/>
          <w:lang w:val="en-US"/>
        </w:rPr>
        <w:t>) to 35 (</w:t>
      </w:r>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max</w:t>
      </w:r>
      <w:r w:rsidRPr="00C258A2">
        <w:rPr>
          <w:rFonts w:ascii="Times New Roman" w:hAnsi="Times New Roman" w:cs="Times New Roman"/>
          <w:sz w:val="20"/>
          <w:szCs w:val="20"/>
          <w:lang w:val="en-US"/>
        </w:rPr>
        <w:t>) in steps of ten (</w:t>
      </w:r>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step</w:t>
      </w:r>
      <w:r w:rsidRPr="00C258A2">
        <w:rPr>
          <w:rFonts w:ascii="Times New Roman" w:hAnsi="Times New Roman" w:cs="Times New Roman"/>
          <w:sz w:val="20"/>
          <w:szCs w:val="20"/>
          <w:lang w:val="en-US"/>
        </w:rPr>
        <w:t>).</w:t>
      </w:r>
    </w:p>
    <w:p w14:paraId="6CE3AECA" w14:textId="7C6D4B53"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number of hidden units, </w:t>
      </w:r>
      <w:r w:rsidRPr="00C258A2">
        <w:rPr>
          <w:rFonts w:ascii="Times New Roman" w:hAnsi="Times New Roman" w:cs="Times New Roman"/>
          <w:i/>
          <w:sz w:val="20"/>
          <w:szCs w:val="20"/>
          <w:lang w:val="en-US"/>
        </w:rPr>
        <w:t>Nh</w:t>
      </w:r>
      <w:r w:rsidRPr="00C258A2">
        <w:rPr>
          <w:rFonts w:ascii="Times New Roman" w:hAnsi="Times New Roman" w:cs="Times New Roman"/>
          <w:sz w:val="20"/>
          <w:szCs w:val="20"/>
          <w:lang w:val="en-US"/>
        </w:rPr>
        <w:t xml:space="preserve">, used for the recurrent layers (the same </w:t>
      </w:r>
      <w:r w:rsidRPr="00C258A2">
        <w:rPr>
          <w:rFonts w:ascii="Times New Roman" w:hAnsi="Times New Roman" w:cs="Times New Roman"/>
          <w:i/>
          <w:sz w:val="20"/>
          <w:szCs w:val="20"/>
          <w:lang w:val="en-US"/>
        </w:rPr>
        <w:t>Nh</w:t>
      </w:r>
      <w:r w:rsidRPr="00C258A2">
        <w:rPr>
          <w:rFonts w:ascii="Times New Roman" w:hAnsi="Times New Roman" w:cs="Times New Roman"/>
          <w:sz w:val="20"/>
          <w:szCs w:val="20"/>
          <w:lang w:val="en-US"/>
        </w:rPr>
        <w:t xml:space="preserve"> was used for all recurrent layers for the models with a cascade of LSTM layers) was varied from 100 (</w:t>
      </w:r>
      <w:r w:rsidRPr="00C258A2">
        <w:rPr>
          <w:rFonts w:ascii="Times New Roman" w:hAnsi="Times New Roman" w:cs="Times New Roman"/>
          <w:i/>
          <w:sz w:val="20"/>
          <w:szCs w:val="20"/>
          <w:lang w:val="en-US"/>
        </w:rPr>
        <w:t>Nh</w:t>
      </w:r>
      <w:r w:rsidRPr="00C258A2">
        <w:rPr>
          <w:rFonts w:ascii="Times New Roman" w:hAnsi="Times New Roman" w:cs="Times New Roman"/>
          <w:sz w:val="20"/>
          <w:szCs w:val="20"/>
          <w:lang w:val="en-US"/>
        </w:rPr>
        <w:t>start) to 400 (</w:t>
      </w:r>
      <w:r w:rsidRPr="00C258A2">
        <w:rPr>
          <w:rFonts w:ascii="Times New Roman" w:hAnsi="Times New Roman" w:cs="Times New Roman"/>
          <w:i/>
          <w:sz w:val="20"/>
          <w:szCs w:val="20"/>
          <w:lang w:val="en-US"/>
        </w:rPr>
        <w:t>Nh</w:t>
      </w:r>
      <w:r w:rsidRPr="00C258A2">
        <w:rPr>
          <w:rFonts w:ascii="Times New Roman" w:hAnsi="Times New Roman" w:cs="Times New Roman"/>
          <w:i/>
          <w:sz w:val="20"/>
          <w:szCs w:val="20"/>
          <w:vertAlign w:val="subscript"/>
          <w:lang w:val="en-US"/>
        </w:rPr>
        <w:t>max</w:t>
      </w:r>
      <w:r w:rsidRPr="00C258A2">
        <w:rPr>
          <w:rFonts w:ascii="Times New Roman" w:hAnsi="Times New Roman" w:cs="Times New Roman"/>
          <w:sz w:val="20"/>
          <w:szCs w:val="20"/>
          <w:lang w:val="en-US"/>
        </w:rPr>
        <w:t>) in steps of 100 (</w:t>
      </w:r>
      <w:r w:rsidRPr="00C258A2">
        <w:rPr>
          <w:rFonts w:ascii="Times New Roman" w:hAnsi="Times New Roman" w:cs="Times New Roman"/>
          <w:i/>
          <w:sz w:val="20"/>
          <w:szCs w:val="20"/>
          <w:lang w:val="en-US"/>
        </w:rPr>
        <w:t>Nh</w:t>
      </w:r>
      <w:r w:rsidRPr="00C258A2">
        <w:rPr>
          <w:rFonts w:ascii="Times New Roman" w:hAnsi="Times New Roman" w:cs="Times New Roman"/>
          <w:i/>
          <w:sz w:val="20"/>
          <w:szCs w:val="20"/>
          <w:vertAlign w:val="subscript"/>
          <w:lang w:val="en-US"/>
        </w:rPr>
        <w:t>step</w:t>
      </w:r>
      <w:r w:rsidRPr="00C258A2">
        <w:rPr>
          <w:rFonts w:ascii="Times New Roman" w:hAnsi="Times New Roman" w:cs="Times New Roman"/>
          <w:sz w:val="20"/>
          <w:szCs w:val="20"/>
          <w:lang w:val="en-US"/>
        </w:rPr>
        <w:t xml:space="preserve">). The number of hidden units employed by the </w:t>
      </w:r>
      <w:r w:rsidRPr="00C258A2">
        <w:rPr>
          <w:rFonts w:ascii="Times New Roman" w:hAnsi="Times New Roman" w:cs="Times New Roman"/>
          <w:i/>
          <w:sz w:val="20"/>
          <w:szCs w:val="20"/>
          <w:lang w:val="en-US"/>
        </w:rPr>
        <w:t>D</w:t>
      </w:r>
      <w:r w:rsidRPr="00C258A2">
        <w:rPr>
          <w:rFonts w:ascii="Times New Roman" w:hAnsi="Times New Roman" w:cs="Times New Roman"/>
          <w:i/>
          <w:sz w:val="20"/>
          <w:szCs w:val="20"/>
          <w:vertAlign w:val="subscript"/>
          <w:lang w:val="en-US"/>
        </w:rPr>
        <w:t>e</w:t>
      </w:r>
      <w:r w:rsidRPr="00C258A2">
        <w:rPr>
          <w:rFonts w:ascii="Times New Roman" w:hAnsi="Times New Roman" w:cs="Times New Roman"/>
          <w:sz w:val="20"/>
          <w:szCs w:val="20"/>
          <w:lang w:val="en-US"/>
        </w:rPr>
        <w:t xml:space="preserve"> was chosen to be either half (applying the </w:t>
      </w:r>
      <w:r w:rsidRPr="00C258A2">
        <w:rPr>
          <w:rFonts w:ascii="Times New Roman" w:hAnsi="Times New Roman" w:cs="Times New Roman"/>
          <w:i/>
          <w:sz w:val="20"/>
          <w:szCs w:val="20"/>
          <w:lang w:val="en-US"/>
        </w:rPr>
        <w:t>floor</w:t>
      </w:r>
      <w:r w:rsidRPr="00C258A2">
        <w:rPr>
          <w:rFonts w:ascii="Times New Roman" w:hAnsi="Times New Roman" w:cs="Times New Roman"/>
          <w:sz w:val="20"/>
          <w:szCs w:val="20"/>
          <w:lang w:val="en-US"/>
        </w:rPr>
        <w:t xml:space="preserve"> function to round the result), the same, or twice the number of hidden units </w:t>
      </w:r>
      <w:del w:id="55" w:author="Diogo Nuno Teixeira Freitas" w:date="2021-12-30T12:15:00Z">
        <w:r w:rsidRPr="00C258A2" w:rsidDel="00966B0B">
          <w:rPr>
            <w:rFonts w:ascii="Times New Roman" w:hAnsi="Times New Roman" w:cs="Times New Roman"/>
            <w:sz w:val="20"/>
            <w:szCs w:val="20"/>
            <w:lang w:val="en-US"/>
          </w:rPr>
          <w:delText xml:space="preserve">which </w:delText>
        </w:r>
      </w:del>
      <w:ins w:id="56" w:author="Diogo Nuno Teixeira Freitas" w:date="2021-12-30T12:15:00Z">
        <w:r w:rsidR="00966B0B">
          <w:rPr>
            <w:rFonts w:ascii="Times New Roman" w:hAnsi="Times New Roman" w:cs="Times New Roman"/>
            <w:sz w:val="20"/>
            <w:szCs w:val="20"/>
            <w:lang w:val="en-US"/>
          </w:rPr>
          <w:t>that</w:t>
        </w:r>
        <w:r w:rsidR="00966B0B" w:rsidRPr="00C258A2">
          <w:rPr>
            <w:rFonts w:ascii="Times New Roman" w:hAnsi="Times New Roman" w:cs="Times New Roman"/>
            <w:sz w:val="20"/>
            <w:szCs w:val="20"/>
            <w:lang w:val="en-US"/>
          </w:rPr>
          <w:t xml:space="preserve"> </w:t>
        </w:r>
      </w:ins>
      <w:del w:id="57" w:author="Diogo Nuno Teixeira Freitas" w:date="2021-12-30T12:14:00Z">
        <w:r w:rsidRPr="00C258A2" w:rsidDel="00966B0B">
          <w:rPr>
            <w:rFonts w:ascii="Times New Roman" w:hAnsi="Times New Roman" w:cs="Times New Roman"/>
            <w:sz w:val="20"/>
            <w:szCs w:val="20"/>
            <w:lang w:val="en-US"/>
          </w:rPr>
          <w:delText xml:space="preserve">were </w:delText>
        </w:r>
      </w:del>
      <w:ins w:id="58" w:author="Diogo Nuno Teixeira Freitas" w:date="2021-12-30T12:15:00Z">
        <w:r w:rsidR="00966B0B">
          <w:rPr>
            <w:rFonts w:ascii="Times New Roman" w:hAnsi="Times New Roman" w:cs="Times New Roman"/>
            <w:sz w:val="20"/>
            <w:szCs w:val="20"/>
            <w:lang w:val="en-US"/>
          </w:rPr>
          <w:t>were</w:t>
        </w:r>
      </w:ins>
      <w:ins w:id="59" w:author="Diogo Nuno Teixeira Freitas" w:date="2021-12-30T12:14:00Z">
        <w:r w:rsidR="00966B0B"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employed by the previous recurrent layer. It was empirically observed that the use of more than 35 time steps or more than 400 hidden units did not lead to a significant increase in performance. </w:t>
      </w:r>
      <w:r w:rsidR="001B0864" w:rsidRPr="00C258A2">
        <w:rPr>
          <w:rFonts w:ascii="Times New Roman" w:hAnsi="Times New Roman" w:cs="Times New Roman"/>
          <w:sz w:val="20"/>
          <w:szCs w:val="20"/>
          <w:lang w:val="en-US"/>
        </w:rPr>
        <w:t>Table</w:t>
      </w:r>
      <w:r w:rsidRPr="00C258A2">
        <w:rPr>
          <w:rFonts w:ascii="Times New Roman" w:hAnsi="Times New Roman" w:cs="Times New Roman"/>
          <w:sz w:val="20"/>
          <w:szCs w:val="20"/>
          <w:lang w:val="en-US"/>
        </w:rPr>
        <w:t xml:space="preserve"> </w:t>
      </w:r>
      <w:r w:rsidR="009A4793" w:rsidRPr="00C258A2">
        <w:rPr>
          <w:rFonts w:ascii="Times New Roman" w:hAnsi="Times New Roman" w:cs="Times New Roman"/>
          <w:sz w:val="20"/>
          <w:szCs w:val="20"/>
          <w:lang w:val="en-US"/>
        </w:rPr>
        <w:t>2</w:t>
      </w:r>
      <w:r w:rsidRPr="00C258A2">
        <w:rPr>
          <w:rFonts w:ascii="Times New Roman" w:hAnsi="Times New Roman" w:cs="Times New Roman"/>
          <w:sz w:val="20"/>
          <w:szCs w:val="20"/>
          <w:lang w:val="en-US"/>
        </w:rPr>
        <w:t xml:space="preserve"> presents the algorithm’s pseudo-code.</w:t>
      </w:r>
    </w:p>
    <w:p w14:paraId="75B56E9F" w14:textId="77777777" w:rsidR="009A4793" w:rsidRDefault="009A4793"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NREM classifier was only tuned for the best overlapping scenario (for the 1D-CNN) or best number of time steps (for the LSTM) identified for the A phase classifier since the NREM classifier was fed with the same input as the A phase classification, and is only intended to be used in the correction </w:t>
      </w:r>
      <w:r w:rsidRPr="00C258A2">
        <w:rPr>
          <w:rFonts w:ascii="Times New Roman" w:hAnsi="Times New Roman" w:cs="Times New Roman"/>
          <w:sz w:val="20"/>
          <w:szCs w:val="20"/>
          <w:lang w:val="en-US"/>
        </w:rPr>
        <w:lastRenderedPageBreak/>
        <w:t xml:space="preserve">procedure and for the sleep quality metric estimation. No balancing operation (oversampling the minority class or undersampling the majority class so that all classes have the same number of samples) was implemented in any training or testing dataset since it can alter the expected distribution of the data. Conversely, it was observed that the classifier’s performance could be significantly improved by using cost-sensitive learning (apply a greater cost when misclassifying an element of the minority class compared to an event from the majority class). This observation is particularly relevant for the A phase classification since it is sturdily unbalanced (significantly more “not-A” than “A” events). Hence, this approach was used for the development of the classifiers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QiBVLG8","properties":{"formattedCitation":"[48]","plainCitation":"[48]","noteIndex":0},"citationItems":[{"id":975,"uris":["http://zotero.org/users/5446081/items/K2PFP2MI"],"uri":["http://zotero.org/users/5446081/items/K2PFP2MI"],"itemData":{"id":975,"type":"paper-conference","container-title":"The 2010 International Joint Conference on Neural Networks (IJCNN)","event":"The 2010 International Joint Conference on Neural Networks (IJCNN)","event-place":"Barcelona, Spain","publisher-place":"Barcelona, Spain","title":"Cost-sensitive learning methods for imbalanced data","author":[{"family":"Thai-Nghe","given":"N."},{"family":"Gantner","given":"Z."},{"family":"Schmidt-Thieme","given":"L."}],"issued":{"date-parts":[["2010",7,18]]}}}],"schema":"https://github.com/citation-style-language/schema/raw/master/csl-citation.json"}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4C61B1B0" w14:textId="77777777" w:rsidR="00A358AC" w:rsidRPr="00C7310F" w:rsidRDefault="00A358AC" w:rsidP="00711792">
      <w:pPr>
        <w:spacing w:before="240" w:after="0" w:line="480" w:lineRule="auto"/>
        <w:rPr>
          <w:rFonts w:ascii="Times New Roman" w:hAnsi="Times New Roman" w:cs="Times New Roman"/>
          <w:b/>
          <w:sz w:val="20"/>
          <w:szCs w:val="24"/>
          <w:lang w:val="en-US"/>
        </w:rPr>
      </w:pPr>
      <w:r w:rsidRPr="00C7310F">
        <w:rPr>
          <w:rFonts w:ascii="Times New Roman" w:hAnsi="Times New Roman" w:cs="Times New Roman"/>
          <w:b/>
          <w:sz w:val="20"/>
          <w:szCs w:val="24"/>
          <w:lang w:val="en-US"/>
        </w:rPr>
        <w:t>Table 2</w:t>
      </w:r>
    </w:p>
    <w:p w14:paraId="5AEA8461" w14:textId="77777777" w:rsidR="00A358AC" w:rsidRPr="007044EA" w:rsidRDefault="00A358AC" w:rsidP="00711792">
      <w:pPr>
        <w:spacing w:after="0" w:line="480" w:lineRule="auto"/>
        <w:rPr>
          <w:rFonts w:ascii="Times New Roman" w:hAnsi="Times New Roman" w:cs="Times New Roman"/>
          <w:sz w:val="20"/>
          <w:szCs w:val="24"/>
          <w:lang w:val="en-US"/>
        </w:rPr>
      </w:pPr>
      <w:r w:rsidRPr="009A4793">
        <w:rPr>
          <w:rFonts w:ascii="Times New Roman" w:hAnsi="Times New Roman" w:cs="Times New Roman"/>
          <w:sz w:val="20"/>
          <w:szCs w:val="24"/>
          <w:lang w:val="en-US"/>
        </w:rPr>
        <w:t>Implementation of the HOSA for 1D-NN</w:t>
      </w:r>
      <w:r>
        <w:rPr>
          <w:rFonts w:ascii="Times New Roman" w:hAnsi="Times New Roman" w:cs="Times New Roman"/>
          <w:sz w:val="20"/>
          <w:szCs w:val="24"/>
          <w:lang w:val="en-US"/>
        </w:rPr>
        <w:t xml:space="preserve"> and LSTM</w:t>
      </w:r>
    </w:p>
    <w:tbl>
      <w:tblPr>
        <w:tblW w:w="8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472"/>
      </w:tblGrid>
      <w:tr w:rsidR="00A358AC" w:rsidRPr="00524A8F" w14:paraId="5F73BA99" w14:textId="77777777" w:rsidTr="00643E63">
        <w:tc>
          <w:tcPr>
            <w:tcW w:w="4395" w:type="dxa"/>
          </w:tcPr>
          <w:p w14:paraId="71E5561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HOSA-1D-CNN</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Data</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G</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start</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MUL</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start</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step</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O</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r</w:t>
            </w:r>
            <w:r w:rsidRPr="00A358AC">
              <w:rPr>
                <w:rFonts w:ascii="Times New Roman" w:hAnsi="Times New Roman"/>
                <w:color w:val="000000"/>
                <w:sz w:val="18"/>
                <w:szCs w:val="18"/>
              </w:rPr>
              <w:t>)</w:t>
            </w:r>
          </w:p>
          <w:p w14:paraId="06250D9F"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G </w:t>
            </w:r>
            <w:r w:rsidRPr="00A358AC">
              <w:rPr>
                <w:rFonts w:ascii="Times New Roman" w:hAnsi="Times New Roman"/>
                <w:color w:val="000000"/>
                <w:sz w:val="18"/>
                <w:szCs w:val="18"/>
              </w:rPr>
              <w:t xml:space="preserve">= [1, 2, …, </w:t>
            </w:r>
            <w:r w:rsidRPr="00A358AC">
              <w:rPr>
                <w:rFonts w:ascii="Times New Roman" w:hAnsi="Times New Roman"/>
                <w:i/>
                <w:color w:val="000000"/>
                <w:sz w:val="18"/>
                <w:szCs w:val="18"/>
              </w:rPr>
              <w:t>G</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w:t>
            </w:r>
          </w:p>
          <w:p w14:paraId="56884F12"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 xml:space="preserve">O </w:t>
            </w:r>
            <w:r w:rsidRPr="00A358AC">
              <w:rPr>
                <w:rFonts w:ascii="Times New Roman" w:hAnsi="Times New Roman"/>
                <w:color w:val="000000"/>
                <w:sz w:val="18"/>
                <w:szCs w:val="18"/>
              </w:rPr>
              <w:t xml:space="preserve">= [0, 1, 3, 5, …, </w:t>
            </w:r>
            <w:r w:rsidRPr="00A358AC">
              <w:rPr>
                <w:rFonts w:ascii="Times New Roman" w:hAnsi="Times New Roman"/>
                <w:i/>
                <w:color w:val="000000"/>
                <w:sz w:val="18"/>
                <w:szCs w:val="18"/>
              </w:rPr>
              <w:t>O</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w:t>
            </w:r>
          </w:p>
          <w:p w14:paraId="464E5C3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 xml:space="preserve">K </w:t>
            </w:r>
            <w:r w:rsidRPr="00A358AC">
              <w:rPr>
                <w:rFonts w:ascii="Times New Roman" w:hAnsi="Times New Roman"/>
                <w:color w:val="000000"/>
                <w:sz w:val="18"/>
                <w:szCs w:val="18"/>
              </w:rPr>
              <w:t>= 2</w:t>
            </w:r>
            <w:r w:rsidRPr="00A358AC">
              <w:rPr>
                <w:rFonts w:ascii="Times New Roman" w:hAnsi="Times New Roman"/>
                <w:i/>
                <w:color w:val="000000"/>
                <w:sz w:val="18"/>
                <w:szCs w:val="18"/>
                <w:vertAlign w:val="superscript"/>
              </w:rPr>
              <w:t>M</w:t>
            </w:r>
            <w:r w:rsidRPr="00A358AC">
              <w:rPr>
                <w:rFonts w:ascii="Times New Roman" w:hAnsi="Times New Roman"/>
                <w:color w:val="000000"/>
                <w:sz w:val="18"/>
                <w:szCs w:val="18"/>
              </w:rPr>
              <w:t xml:space="preserve"> where </w:t>
            </w:r>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start</w:t>
            </w:r>
            <w:r w:rsidRPr="00A358AC">
              <w:rPr>
                <w:rFonts w:ascii="Times New Roman" w:hAnsi="Times New Roman"/>
                <w:color w:val="000000"/>
                <w:sz w:val="18"/>
                <w:szCs w:val="18"/>
              </w:rPr>
              <w:t xml:space="preserve"> ≤ </w:t>
            </w:r>
            <w:r w:rsidRPr="00A358AC">
              <w:rPr>
                <w:rFonts w:ascii="Times New Roman" w:hAnsi="Times New Roman"/>
                <w:i/>
                <w:color w:val="000000"/>
                <w:sz w:val="18"/>
                <w:szCs w:val="18"/>
              </w:rPr>
              <w:t xml:space="preserve">M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max</w:t>
            </w:r>
          </w:p>
          <w:p w14:paraId="4734EC1F"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 xml:space="preserve">N </w:t>
            </w:r>
            <w:r w:rsidRPr="00A358AC">
              <w:rPr>
                <w:rFonts w:ascii="Times New Roman" w:hAnsi="Times New Roman"/>
                <w:color w:val="000000"/>
                <w:sz w:val="18"/>
                <w:szCs w:val="18"/>
              </w:rPr>
              <w:t>= [</w:t>
            </w:r>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start</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start</w:t>
            </w:r>
            <w:r w:rsidRPr="00A358AC">
              <w:rPr>
                <w:rFonts w:ascii="Times New Roman" w:hAnsi="Times New Roman"/>
                <w:color w:val="000000"/>
                <w:sz w:val="18"/>
                <w:szCs w:val="18"/>
              </w:rPr>
              <w:t xml:space="preserve"> + </w:t>
            </w:r>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step</w:t>
            </w:r>
            <w:r w:rsidRPr="00A358AC">
              <w:rPr>
                <w:rFonts w:ascii="Times New Roman" w:hAnsi="Times New Roman"/>
                <w:color w:val="000000"/>
                <w:sz w:val="18"/>
                <w:szCs w:val="18"/>
              </w:rPr>
              <w:t xml:space="preserve">, …, </w:t>
            </w:r>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w:t>
            </w:r>
          </w:p>
          <w:p w14:paraId="54532CF0"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 xml:space="preserve">g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G</w:t>
            </w:r>
            <w:r w:rsidRPr="00A358AC">
              <w:rPr>
                <w:rFonts w:ascii="Times New Roman" w:hAnsi="Times New Roman"/>
                <w:color w:val="000000"/>
                <w:sz w:val="18"/>
                <w:szCs w:val="18"/>
              </w:rPr>
              <w:t>)</w:t>
            </w:r>
          </w:p>
          <w:p w14:paraId="15EFDE90"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o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O</w:t>
            </w:r>
            <w:r w:rsidRPr="00A358AC">
              <w:rPr>
                <w:rFonts w:ascii="Times New Roman" w:hAnsi="Times New Roman"/>
                <w:color w:val="000000"/>
                <w:sz w:val="18"/>
                <w:szCs w:val="18"/>
              </w:rPr>
              <w:t>)</w:t>
            </w:r>
          </w:p>
          <w:p w14:paraId="2E39F8F4"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k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K</w:t>
            </w:r>
            <w:r w:rsidRPr="00A358AC">
              <w:rPr>
                <w:rFonts w:ascii="Times New Roman" w:hAnsi="Times New Roman"/>
                <w:color w:val="000000"/>
                <w:sz w:val="18"/>
                <w:szCs w:val="18"/>
              </w:rPr>
              <w:t>)</w:t>
            </w:r>
          </w:p>
          <w:p w14:paraId="01107CCA"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n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N</w:t>
            </w:r>
            <w:r w:rsidRPr="00A358AC">
              <w:rPr>
                <w:rFonts w:ascii="Times New Roman" w:hAnsi="Times New Roman"/>
                <w:color w:val="000000"/>
                <w:sz w:val="18"/>
                <w:szCs w:val="18"/>
              </w:rPr>
              <w:t>)</w:t>
            </w:r>
          </w:p>
          <w:p w14:paraId="7090042E" w14:textId="6C05EC80"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524A8F">
              <w:rPr>
                <w:rFonts w:ascii="Times New Roman" w:hAnsi="Times New Roman"/>
                <w:color w:val="000000"/>
                <w:sz w:val="18"/>
                <w:szCs w:val="18"/>
                <w:lang w:val="pt-PT"/>
              </w:rPr>
              <w:t xml:space="preserve">                </w:t>
            </w:r>
            <w:r w:rsidRPr="00A358AC">
              <w:rPr>
                <w:rFonts w:ascii="Times New Roman" w:hAnsi="Times New Roman"/>
                <w:color w:val="000000"/>
                <w:sz w:val="18"/>
                <w:szCs w:val="18"/>
                <w:lang w:val="pt-PT"/>
              </w:rPr>
              <w:t xml:space="preserve">if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&gt; 0</w:t>
            </w:r>
            <w:r w:rsidR="00524A8F">
              <w:rPr>
                <w:rFonts w:ascii="Times New Roman" w:hAnsi="Times New Roman"/>
                <w:color w:val="000000"/>
                <w:sz w:val="18"/>
                <w:szCs w:val="18"/>
                <w:lang w:val="pt-PT"/>
              </w:rPr>
              <w:t xml:space="preserve"> </w:t>
            </w:r>
          </w:p>
          <w:p w14:paraId="7D4ADA5D" w14:textId="3A4EDA3D" w:rsidR="00EC2DAC" w:rsidRPr="00A358AC" w:rsidRDefault="00A358AC" w:rsidP="00EC2DAC">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W</w:t>
            </w:r>
            <w:r w:rsidRPr="00A358AC">
              <w:rPr>
                <w:rFonts w:ascii="Times New Roman" w:hAnsi="Times New Roman"/>
                <w:color w:val="000000"/>
                <w:sz w:val="18"/>
                <w:szCs w:val="18"/>
                <w:lang w:val="pt-PT"/>
              </w:rPr>
              <w:t xml:space="preserve"> = [2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(1) + 1, 2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(2) + 1, …, 2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(length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+ 1]</w:t>
            </w:r>
            <w:r w:rsidR="00EC2DAC">
              <w:rPr>
                <w:rFonts w:ascii="Times New Roman" w:hAnsi="Times New Roman"/>
                <w:color w:val="000000"/>
                <w:sz w:val="18"/>
                <w:szCs w:val="18"/>
                <w:lang w:val="pt-PT"/>
              </w:rPr>
              <w:t xml:space="preserve"> </w:t>
            </w:r>
          </w:p>
          <w:p w14:paraId="5FFD5EC2" w14:textId="3BA81E64"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p>
          <w:p w14:paraId="16291C36"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643E63">
              <w:rPr>
                <w:rFonts w:ascii="Times New Roman" w:hAnsi="Times New Roman"/>
                <w:color w:val="000000"/>
                <w:sz w:val="18"/>
                <w:szCs w:val="18"/>
              </w:rPr>
              <w:t xml:space="preserve">                    </w:t>
            </w:r>
            <w:r w:rsidRPr="00A358AC">
              <w:rPr>
                <w:rFonts w:ascii="Times New Roman" w:hAnsi="Times New Roman"/>
                <w:i/>
                <w:color w:val="000000"/>
                <w:sz w:val="18"/>
                <w:szCs w:val="18"/>
              </w:rPr>
              <w:t>A</w:t>
            </w:r>
            <w:r w:rsidRPr="00A358AC">
              <w:rPr>
                <w:rFonts w:ascii="Times New Roman" w:hAnsi="Times New Roman"/>
                <w:i/>
                <w:color w:val="000000"/>
                <w:sz w:val="18"/>
                <w:szCs w:val="18"/>
                <w:vertAlign w:val="subscript"/>
              </w:rPr>
              <w:t>p</w:t>
            </w:r>
            <w:r w:rsidRPr="00A358AC">
              <w:rPr>
                <w:rFonts w:ascii="Times New Roman" w:hAnsi="Times New Roman"/>
                <w:color w:val="000000"/>
                <w:sz w:val="18"/>
                <w:szCs w:val="18"/>
              </w:rPr>
              <w:t xml:space="preserve"> = [</w:t>
            </w:r>
            <w:r w:rsidRPr="00A358AC">
              <w:rPr>
                <w:rFonts w:ascii="Times New Roman" w:hAnsi="Times New Roman"/>
                <w:i/>
                <w:color w:val="000000"/>
                <w:sz w:val="18"/>
                <w:szCs w:val="18"/>
              </w:rPr>
              <w:t>W</w:t>
            </w:r>
            <w:r w:rsidRPr="00A358AC">
              <w:rPr>
                <w:rFonts w:ascii="Times New Roman" w:hAnsi="Times New Roman"/>
                <w:color w:val="000000"/>
                <w:sz w:val="18"/>
                <w:szCs w:val="18"/>
              </w:rPr>
              <w:t xml:space="preserve"> (1),</w:t>
            </w:r>
            <w:r w:rsidRPr="00A358AC">
              <w:rPr>
                <w:rFonts w:ascii="Times New Roman" w:hAnsi="Times New Roman"/>
                <w:i/>
                <w:color w:val="000000"/>
                <w:sz w:val="18"/>
                <w:szCs w:val="18"/>
              </w:rPr>
              <w:t xml:space="preserve"> W</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floor</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W</w:t>
            </w:r>
            <w:r w:rsidRPr="00A358AC">
              <w:rPr>
                <w:rFonts w:ascii="Times New Roman" w:hAnsi="Times New Roman"/>
                <w:color w:val="000000"/>
                <w:sz w:val="18"/>
                <w:szCs w:val="18"/>
              </w:rPr>
              <w:t xml:space="preserve"> / 2 + 1)),</w:t>
            </w:r>
            <w:r w:rsidRPr="00A358AC">
              <w:rPr>
                <w:rFonts w:ascii="Times New Roman" w:hAnsi="Times New Roman"/>
                <w:i/>
                <w:color w:val="000000"/>
                <w:sz w:val="18"/>
                <w:szCs w:val="18"/>
              </w:rPr>
              <w:t xml:space="preserve"> W</w:t>
            </w:r>
            <w:r w:rsidRPr="00A358AC">
              <w:rPr>
                <w:rFonts w:ascii="Times New Roman" w:hAnsi="Times New Roman"/>
                <w:color w:val="000000"/>
                <w:sz w:val="18"/>
                <w:szCs w:val="18"/>
              </w:rPr>
              <w:t xml:space="preserve"> (length (</w:t>
            </w:r>
            <w:r w:rsidRPr="00A358AC">
              <w:rPr>
                <w:rFonts w:ascii="Times New Roman" w:hAnsi="Times New Roman"/>
                <w:i/>
                <w:color w:val="000000"/>
                <w:sz w:val="18"/>
                <w:szCs w:val="18"/>
              </w:rPr>
              <w:t>W</w:t>
            </w:r>
            <w:r w:rsidRPr="00A358AC">
              <w:rPr>
                <w:rFonts w:ascii="Times New Roman" w:hAnsi="Times New Roman"/>
                <w:color w:val="000000"/>
                <w:sz w:val="18"/>
                <w:szCs w:val="18"/>
              </w:rPr>
              <w:t>))]</w:t>
            </w:r>
          </w:p>
          <w:p w14:paraId="422BEE07"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else</w:t>
            </w:r>
          </w:p>
          <w:p w14:paraId="2A57550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A</w:t>
            </w:r>
            <w:r w:rsidRPr="00A358AC">
              <w:rPr>
                <w:rFonts w:ascii="Times New Roman" w:hAnsi="Times New Roman"/>
                <w:i/>
                <w:color w:val="000000"/>
                <w:sz w:val="18"/>
                <w:szCs w:val="18"/>
                <w:vertAlign w:val="subscript"/>
              </w:rPr>
              <w:t>p</w:t>
            </w:r>
            <w:r w:rsidRPr="00A358AC">
              <w:rPr>
                <w:rFonts w:ascii="Times New Roman" w:hAnsi="Times New Roman"/>
                <w:color w:val="000000"/>
                <w:sz w:val="18"/>
                <w:szCs w:val="18"/>
              </w:rPr>
              <w:t xml:space="preserve"> = 1</w:t>
            </w:r>
          </w:p>
          <w:p w14:paraId="736639F2"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a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A</w:t>
            </w:r>
            <w:r w:rsidRPr="00A358AC">
              <w:rPr>
                <w:rFonts w:ascii="Times New Roman" w:hAnsi="Times New Roman"/>
                <w:i/>
                <w:color w:val="000000"/>
                <w:sz w:val="18"/>
                <w:szCs w:val="18"/>
                <w:vertAlign w:val="subscript"/>
              </w:rPr>
              <w:t>p</w:t>
            </w:r>
            <w:r w:rsidRPr="00A358AC">
              <w:rPr>
                <w:rFonts w:ascii="Times New Roman" w:hAnsi="Times New Roman"/>
                <w:color w:val="000000"/>
                <w:sz w:val="18"/>
                <w:szCs w:val="18"/>
              </w:rPr>
              <w:t>)</w:t>
            </w:r>
          </w:p>
          <w:p w14:paraId="33C9E689"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rPr>
              <w:t xml:space="preserve">                    </w:t>
            </w:r>
            <w:r w:rsidRPr="00A358AC">
              <w:rPr>
                <w:rFonts w:ascii="Times New Roman" w:hAnsi="Times New Roman"/>
                <w:i/>
                <w:color w:val="000000"/>
                <w:sz w:val="18"/>
                <w:szCs w:val="18"/>
                <w:lang w:val="pt-PT"/>
              </w:rPr>
              <w:t xml:space="preserve">Net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I</w:t>
            </w:r>
            <w:r w:rsidRPr="00A358AC">
              <w:rPr>
                <w:rFonts w:ascii="Times New Roman" w:hAnsi="Times New Roman"/>
                <w:i/>
                <w:color w:val="000000"/>
                <w:sz w:val="18"/>
                <w:szCs w:val="18"/>
                <w:vertAlign w:val="subscript"/>
                <w:lang w:val="pt-PT"/>
              </w:rPr>
              <w:t>pt</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Data, O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A</w:t>
            </w:r>
            <w:r w:rsidRPr="00A358AC">
              <w:rPr>
                <w:rFonts w:ascii="Times New Roman" w:hAnsi="Times New Roman"/>
                <w:i/>
                <w:color w:val="000000"/>
                <w:sz w:val="18"/>
                <w:szCs w:val="18"/>
                <w:vertAlign w:val="subscript"/>
                <w:lang w:val="pt-PT"/>
              </w:rPr>
              <w:t>p</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a</w:t>
            </w:r>
            <w:r w:rsidRPr="00A358AC">
              <w:rPr>
                <w:rFonts w:ascii="Times New Roman" w:hAnsi="Times New Roman"/>
                <w:color w:val="000000"/>
                <w:sz w:val="18"/>
                <w:szCs w:val="18"/>
                <w:lang w:val="pt-PT"/>
              </w:rPr>
              <w:t>))</w:t>
            </w:r>
          </w:p>
          <w:p w14:paraId="639DE5B7"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rPr>
            </w:pPr>
            <w:r w:rsidRPr="00A358AC">
              <w:rPr>
                <w:rFonts w:ascii="Times New Roman" w:hAnsi="Times New Roman"/>
                <w:color w:val="000000"/>
                <w:sz w:val="18"/>
                <w:szCs w:val="18"/>
                <w:lang w:val="pt-PT"/>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z</w:t>
            </w:r>
            <w:r w:rsidRPr="00A358AC">
              <w:rPr>
                <w:rFonts w:ascii="Times New Roman" w:hAnsi="Times New Roman"/>
                <w:color w:val="000000"/>
                <w:sz w:val="18"/>
                <w:szCs w:val="18"/>
              </w:rPr>
              <w:t xml:space="preserve"> = 1 to </w:t>
            </w:r>
            <w:r w:rsidRPr="00A358AC">
              <w:rPr>
                <w:rFonts w:ascii="Times New Roman" w:hAnsi="Times New Roman"/>
                <w:i/>
                <w:color w:val="000000"/>
                <w:sz w:val="18"/>
                <w:szCs w:val="18"/>
              </w:rPr>
              <w:t>g</w:t>
            </w:r>
          </w:p>
          <w:p w14:paraId="3B82966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if </w:t>
            </w:r>
            <w:r w:rsidRPr="00A358AC">
              <w:rPr>
                <w:rFonts w:ascii="Times New Roman" w:hAnsi="Times New Roman"/>
                <w:i/>
                <w:color w:val="000000"/>
                <w:sz w:val="18"/>
                <w:szCs w:val="18"/>
              </w:rPr>
              <w:t>z</w:t>
            </w:r>
            <w:r w:rsidRPr="00A358AC">
              <w:rPr>
                <w:rFonts w:ascii="Times New Roman" w:hAnsi="Times New Roman"/>
                <w:color w:val="000000"/>
                <w:sz w:val="18"/>
                <w:szCs w:val="18"/>
              </w:rPr>
              <w:t xml:space="preserve"> == 1</w:t>
            </w:r>
          </w:p>
          <w:p w14:paraId="1BD140CB"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lang w:val="pt-PT"/>
              </w:rPr>
            </w:pPr>
            <w:r w:rsidRPr="00A358AC">
              <w:rPr>
                <w:rFonts w:ascii="Times New Roman" w:hAnsi="Times New Roman"/>
                <w:color w:val="000000"/>
                <w:sz w:val="18"/>
                <w:szCs w:val="18"/>
              </w:rPr>
              <w:lastRenderedPageBreak/>
              <w:t xml:space="preserve">                        </w:t>
            </w:r>
            <w:r w:rsidRPr="00A358AC">
              <w:rPr>
                <w:rFonts w:ascii="Times New Roman" w:hAnsi="Times New Roman"/>
                <w:i/>
                <w:color w:val="000000"/>
                <w:sz w:val="18"/>
                <w:szCs w:val="18"/>
                <w:lang w:val="pt-PT"/>
              </w:rPr>
              <w:t>mul</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1</w:t>
            </w:r>
          </w:p>
          <w:p w14:paraId="45AF6EE2"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g,o,k,n,a,z,mul:MULmax</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 xml:space="preserve">GL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K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k</w:t>
            </w:r>
            <w:r w:rsidRPr="00A358AC">
              <w:rPr>
                <w:rFonts w:ascii="Times New Roman" w:hAnsi="Times New Roman"/>
                <w:color w:val="000000"/>
                <w:sz w:val="18"/>
                <w:szCs w:val="18"/>
                <w:lang w:val="pt-PT"/>
              </w:rPr>
              <w:t>))</w:t>
            </w:r>
          </w:p>
          <w:p w14:paraId="763DA459"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rPr>
              <w:t>k</w:t>
            </w:r>
            <w:r w:rsidRPr="00A358AC">
              <w:rPr>
                <w:rFonts w:ascii="Times New Roman" w:hAnsi="Times New Roman"/>
                <w:i/>
                <w:color w:val="000000"/>
                <w:sz w:val="18"/>
                <w:szCs w:val="18"/>
                <w:vertAlign w:val="subscript"/>
              </w:rPr>
              <w:t>z,mul:MULmax</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 xml:space="preserve">K </w:t>
            </w:r>
            <w:r w:rsidRPr="00A358AC">
              <w:rPr>
                <w:rFonts w:ascii="Times New Roman" w:hAnsi="Times New Roman"/>
                <w:color w:val="000000"/>
                <w:sz w:val="18"/>
                <w:szCs w:val="18"/>
              </w:rPr>
              <w:t>(</w:t>
            </w:r>
            <w:r w:rsidRPr="00A358AC">
              <w:rPr>
                <w:rFonts w:ascii="Times New Roman" w:hAnsi="Times New Roman"/>
                <w:i/>
                <w:color w:val="000000"/>
                <w:sz w:val="18"/>
                <w:szCs w:val="18"/>
              </w:rPr>
              <w:t>k</w:t>
            </w:r>
            <w:r w:rsidRPr="00A358AC">
              <w:rPr>
                <w:rFonts w:ascii="Times New Roman" w:hAnsi="Times New Roman"/>
                <w:color w:val="000000"/>
                <w:sz w:val="18"/>
                <w:szCs w:val="18"/>
              </w:rPr>
              <w:t>)</w:t>
            </w:r>
          </w:p>
          <w:p w14:paraId="35D6D8C7"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else</w:t>
            </w:r>
          </w:p>
          <w:p w14:paraId="0E471A3F"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for</w:t>
            </w:r>
            <w:r w:rsidRPr="00A358AC">
              <w:rPr>
                <w:rFonts w:ascii="Times New Roman" w:hAnsi="Times New Roman"/>
                <w:i/>
                <w:color w:val="000000"/>
                <w:sz w:val="18"/>
                <w:szCs w:val="18"/>
              </w:rPr>
              <w:t xml:space="preserve">  mul </w:t>
            </w:r>
            <w:r w:rsidRPr="00A358AC">
              <w:rPr>
                <w:rFonts w:ascii="Times New Roman" w:hAnsi="Times New Roman"/>
                <w:color w:val="000000"/>
                <w:sz w:val="18"/>
                <w:szCs w:val="18"/>
              </w:rPr>
              <w:t xml:space="preserve">= 1 to </w:t>
            </w:r>
            <w:r w:rsidRPr="00A358AC">
              <w:rPr>
                <w:rFonts w:ascii="Times New Roman" w:hAnsi="Times New Roman"/>
                <w:i/>
                <w:color w:val="000000"/>
                <w:sz w:val="18"/>
                <w:szCs w:val="18"/>
              </w:rPr>
              <w:t>MULmax</w:t>
            </w:r>
          </w:p>
          <w:p w14:paraId="58C68F18"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k</w:t>
            </w:r>
            <w:r w:rsidRPr="00A358AC">
              <w:rPr>
                <w:rFonts w:ascii="Times New Roman" w:hAnsi="Times New Roman"/>
                <w:i/>
                <w:color w:val="000000"/>
                <w:sz w:val="18"/>
                <w:szCs w:val="18"/>
                <w:vertAlign w:val="subscript"/>
              </w:rPr>
              <w:t>z,mul</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mul× k</w:t>
            </w:r>
            <w:r w:rsidRPr="00A358AC">
              <w:rPr>
                <w:rFonts w:ascii="Times New Roman" w:hAnsi="Times New Roman"/>
                <w:i/>
                <w:color w:val="000000"/>
                <w:sz w:val="18"/>
                <w:szCs w:val="18"/>
                <w:vertAlign w:val="subscript"/>
              </w:rPr>
              <w:t xml:space="preserve">z-1,mul </w:t>
            </w:r>
          </w:p>
          <w:p w14:paraId="546C6C00"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g,o,k,n,a,z-1,mul</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 xml:space="preserve">GL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k</w:t>
            </w:r>
            <w:r w:rsidRPr="00A358AC">
              <w:rPr>
                <w:rFonts w:ascii="Times New Roman" w:hAnsi="Times New Roman"/>
                <w:i/>
                <w:color w:val="000000"/>
                <w:sz w:val="18"/>
                <w:szCs w:val="18"/>
                <w:vertAlign w:val="subscript"/>
                <w:lang w:val="pt-PT"/>
              </w:rPr>
              <w:t>z,mul</w:t>
            </w:r>
            <w:r w:rsidRPr="00A358AC">
              <w:rPr>
                <w:rFonts w:ascii="Times New Roman" w:hAnsi="Times New Roman"/>
                <w:color w:val="000000"/>
                <w:sz w:val="18"/>
                <w:szCs w:val="18"/>
                <w:lang w:val="pt-PT"/>
              </w:rPr>
              <w:t>)</w:t>
            </w:r>
          </w:p>
          <w:p w14:paraId="5E78257F"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 xml:space="preserve"> g,o,k,n,a,z,mul</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D</w:t>
            </w:r>
            <w:r w:rsidRPr="00A358AC">
              <w:rPr>
                <w:rFonts w:ascii="Times New Roman" w:hAnsi="Times New Roman"/>
                <w:i/>
                <w:color w:val="000000"/>
                <w:sz w:val="18"/>
                <w:szCs w:val="18"/>
                <w:vertAlign w:val="subscript"/>
                <w:lang w:val="pt-PT"/>
              </w:rPr>
              <w:t>e</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 xml:space="preserve">N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n</w:t>
            </w:r>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D</w:t>
            </w:r>
            <w:r w:rsidRPr="00A358AC">
              <w:rPr>
                <w:rFonts w:ascii="Times New Roman" w:hAnsi="Times New Roman"/>
                <w:i/>
                <w:color w:val="000000"/>
                <w:sz w:val="18"/>
                <w:szCs w:val="18"/>
                <w:vertAlign w:val="subscript"/>
                <w:lang w:val="pt-PT"/>
              </w:rPr>
              <w:t>e</w:t>
            </w:r>
            <w:r w:rsidRPr="00A358AC">
              <w:rPr>
                <w:rFonts w:ascii="Times New Roman" w:hAnsi="Times New Roman"/>
                <w:color w:val="000000"/>
                <w:sz w:val="18"/>
                <w:szCs w:val="18"/>
                <w:lang w:val="pt-PT"/>
              </w:rPr>
              <w:t xml:space="preserve"> (2)</w:t>
            </w:r>
          </w:p>
          <w:p w14:paraId="42436FC0"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AUC</w:t>
            </w:r>
            <w:r w:rsidRPr="00A358AC">
              <w:rPr>
                <w:rFonts w:ascii="Times New Roman" w:hAnsi="Times New Roman"/>
                <w:i/>
                <w:color w:val="000000"/>
                <w:sz w:val="18"/>
                <w:szCs w:val="18"/>
                <w:vertAlign w:val="subscript"/>
                <w:lang w:val="pt-PT"/>
              </w:rPr>
              <w:t>g,o,k,n,a,z,mul</w:t>
            </w:r>
            <w:r w:rsidRPr="00A358AC">
              <w:rPr>
                <w:rFonts w:ascii="Times New Roman" w:hAnsi="Times New Roman"/>
                <w:color w:val="000000"/>
                <w:sz w:val="18"/>
                <w:szCs w:val="18"/>
                <w:lang w:val="pt-PT"/>
              </w:rPr>
              <w:t xml:space="preserve"> ← test (train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r w:rsidRPr="00A358AC">
              <w:rPr>
                <w:rFonts w:ascii="Times New Roman" w:hAnsi="Times New Roman"/>
                <w:color w:val="000000"/>
                <w:sz w:val="18"/>
                <w:szCs w:val="18"/>
                <w:lang w:val="pt-PT"/>
              </w:rPr>
              <w:t>))</w:t>
            </w:r>
          </w:p>
          <w:p w14:paraId="3022E0D5"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lang w:val="pt-PT"/>
              </w:rPr>
            </w:pPr>
            <w:r w:rsidRPr="00A358AC">
              <w:rPr>
                <w:rFonts w:ascii="Times New Roman" w:hAnsi="Times New Roman"/>
                <w:color w:val="000000"/>
                <w:sz w:val="18"/>
                <w:szCs w:val="18"/>
                <w:lang w:val="pt-PT"/>
              </w:rPr>
              <w:t xml:space="preserve">    AUC</w:t>
            </w:r>
            <w:r w:rsidRPr="00A358AC">
              <w:rPr>
                <w:rFonts w:ascii="Times New Roman" w:hAnsi="Times New Roman"/>
                <w:i/>
                <w:color w:val="000000"/>
                <w:sz w:val="18"/>
                <w:szCs w:val="18"/>
                <w:vertAlign w:val="subscript"/>
                <w:lang w:val="pt-PT"/>
              </w:rPr>
              <w:t>g,o,k,n,a,z,mul,max</w:t>
            </w:r>
            <w:r w:rsidRPr="00A358AC">
              <w:rPr>
                <w:rFonts w:ascii="Times New Roman" w:hAnsi="Times New Roman"/>
                <w:i/>
                <w:color w:val="000000"/>
                <w:sz w:val="18"/>
                <w:szCs w:val="18"/>
                <w:lang w:val="pt-PT"/>
              </w:rPr>
              <w:t xml:space="preserve"> = max</w:t>
            </w:r>
            <w:r w:rsidRPr="00A358AC">
              <w:rPr>
                <w:rFonts w:ascii="Times New Roman" w:hAnsi="Times New Roman"/>
                <w:color w:val="000000"/>
                <w:sz w:val="18"/>
                <w:szCs w:val="18"/>
                <w:lang w:val="pt-PT"/>
              </w:rPr>
              <w:t xml:space="preserve"> (AUC</w:t>
            </w:r>
            <w:r w:rsidRPr="00A358AC">
              <w:rPr>
                <w:rFonts w:ascii="Times New Roman" w:hAnsi="Times New Roman"/>
                <w:i/>
                <w:color w:val="000000"/>
                <w:sz w:val="18"/>
                <w:szCs w:val="18"/>
                <w:vertAlign w:val="subscript"/>
                <w:lang w:val="pt-PT"/>
              </w:rPr>
              <w:t>g,o,k,n,a,z,mul</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w:t>
            </w:r>
            <w:r w:rsidRPr="00A358AC">
              <w:rPr>
                <w:rFonts w:ascii="Times New Roman" w:hAnsi="Times New Roman"/>
                <w:i/>
                <w:color w:val="000000"/>
                <w:sz w:val="18"/>
                <w:szCs w:val="18"/>
                <w:vertAlign w:val="subscript"/>
                <w:lang w:val="pt-PT"/>
              </w:rPr>
              <w:t>for all o,k,n,a,mul</w:t>
            </w:r>
          </w:p>
          <w:p w14:paraId="45181B2D"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if </w:t>
            </w:r>
            <w:r w:rsidRPr="00A358AC">
              <w:rPr>
                <w:rFonts w:ascii="Times New Roman" w:hAnsi="Times New Roman"/>
                <w:i/>
                <w:color w:val="000000"/>
                <w:sz w:val="18"/>
                <w:szCs w:val="18"/>
                <w:lang w:val="pt-PT"/>
              </w:rPr>
              <w:t xml:space="preserve">g </w:t>
            </w:r>
            <w:r w:rsidRPr="00A358AC">
              <w:rPr>
                <w:rFonts w:ascii="Times New Roman" w:hAnsi="Times New Roman"/>
                <w:color w:val="000000"/>
                <w:sz w:val="18"/>
                <w:szCs w:val="18"/>
                <w:lang w:val="pt-PT"/>
              </w:rPr>
              <w:t>&gt; 1</w:t>
            </w:r>
          </w:p>
          <w:p w14:paraId="48D77858"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lang w:val="pt-PT"/>
              </w:rPr>
            </w:pPr>
            <w:r w:rsidRPr="00A358AC">
              <w:rPr>
                <w:rFonts w:ascii="Times New Roman" w:hAnsi="Times New Roman"/>
                <w:color w:val="000000"/>
                <w:sz w:val="18"/>
                <w:szCs w:val="18"/>
                <w:lang w:val="pt-PT"/>
              </w:rPr>
              <w:t xml:space="preserve">        if AUC</w:t>
            </w:r>
            <w:r w:rsidRPr="00A358AC">
              <w:rPr>
                <w:rFonts w:ascii="Times New Roman" w:hAnsi="Times New Roman"/>
                <w:i/>
                <w:color w:val="000000"/>
                <w:sz w:val="18"/>
                <w:szCs w:val="18"/>
                <w:vertAlign w:val="subscript"/>
                <w:lang w:val="pt-PT"/>
              </w:rPr>
              <w:t>g,o,k,n,a,z,mul,max</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AUC</w:t>
            </w:r>
            <w:r w:rsidRPr="00A358AC">
              <w:rPr>
                <w:rFonts w:ascii="Times New Roman" w:hAnsi="Times New Roman"/>
                <w:i/>
                <w:color w:val="000000"/>
                <w:sz w:val="18"/>
                <w:szCs w:val="18"/>
                <w:vertAlign w:val="subscript"/>
                <w:lang w:val="pt-PT"/>
              </w:rPr>
              <w:t>g-1,o,k,n,a,z,mul,max</w:t>
            </w:r>
            <w:r w:rsidRPr="00A358AC">
              <w:rPr>
                <w:rFonts w:ascii="Times New Roman" w:hAnsi="Times New Roman"/>
                <w:i/>
                <w:color w:val="000000"/>
                <w:sz w:val="18"/>
                <w:szCs w:val="18"/>
                <w:lang w:val="pt-PT"/>
              </w:rPr>
              <w:t xml:space="preserve"> ≤ t</w:t>
            </w:r>
            <w:r w:rsidRPr="00A358AC">
              <w:rPr>
                <w:rFonts w:ascii="Times New Roman" w:hAnsi="Times New Roman"/>
                <w:i/>
                <w:color w:val="000000"/>
                <w:sz w:val="18"/>
                <w:szCs w:val="18"/>
                <w:vertAlign w:val="subscript"/>
                <w:lang w:val="pt-PT"/>
              </w:rPr>
              <w:t>r</w:t>
            </w:r>
          </w:p>
          <w:p w14:paraId="0D30B07F"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if AUC</w:t>
            </w:r>
            <w:r w:rsidRPr="00A358AC">
              <w:rPr>
                <w:rFonts w:ascii="Times New Roman" w:hAnsi="Times New Roman"/>
                <w:i/>
                <w:color w:val="000000"/>
                <w:sz w:val="18"/>
                <w:szCs w:val="18"/>
                <w:vertAlign w:val="subscript"/>
                <w:lang w:val="pt-PT"/>
              </w:rPr>
              <w:t>g,o,k,n,a,z,mul,max</w:t>
            </w:r>
            <w:r w:rsidRPr="00A358AC">
              <w:rPr>
                <w:rFonts w:ascii="Times New Roman" w:hAnsi="Times New Roman"/>
                <w:color w:val="000000"/>
                <w:sz w:val="18"/>
                <w:szCs w:val="18"/>
                <w:lang w:val="pt-PT"/>
              </w:rPr>
              <w:t xml:space="preserve"> &gt; AUC</w:t>
            </w:r>
            <w:r w:rsidRPr="00A358AC">
              <w:rPr>
                <w:rFonts w:ascii="Times New Roman" w:hAnsi="Times New Roman"/>
                <w:i/>
                <w:color w:val="000000"/>
                <w:sz w:val="18"/>
                <w:szCs w:val="18"/>
                <w:vertAlign w:val="subscript"/>
                <w:lang w:val="pt-PT"/>
              </w:rPr>
              <w:t>g-1,o,k,n,a,z,mul,max</w:t>
            </w:r>
          </w:p>
          <w:p w14:paraId="1FEFBA87"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BestNet</w:t>
            </w:r>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g,o,k,n,a,z,mul,max</w:t>
            </w:r>
          </w:p>
          <w:p w14:paraId="4AD37DF9"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else </w:t>
            </w:r>
          </w:p>
          <w:p w14:paraId="2E948463"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BestNet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g-1,o,k,n,a,z,mul</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g-1,o,k,n,a,z,mul,max</w:t>
            </w:r>
          </w:p>
          <w:p w14:paraId="12A79605"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lang w:val="pt-PT"/>
              </w:rPr>
              <w:t xml:space="preserve">            </w:t>
            </w:r>
            <w:r w:rsidRPr="00A358AC">
              <w:rPr>
                <w:rFonts w:ascii="Times New Roman" w:hAnsi="Times New Roman"/>
                <w:color w:val="000000"/>
                <w:sz w:val="18"/>
                <w:szCs w:val="18"/>
              </w:rPr>
              <w:t>break</w:t>
            </w:r>
          </w:p>
          <w:p w14:paraId="4232FF4E"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else</w:t>
            </w:r>
          </w:p>
          <w:p w14:paraId="397923BC"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BestNet</w:t>
            </w:r>
            <w:r w:rsidRPr="00A358AC">
              <w:rPr>
                <w:rFonts w:ascii="Times New Roman" w:hAnsi="Times New Roman"/>
                <w:color w:val="000000"/>
                <w:sz w:val="18"/>
                <w:szCs w:val="18"/>
              </w:rPr>
              <w:t xml:space="preserve"> = </w:t>
            </w:r>
            <w:r w:rsidRPr="00A358AC">
              <w:rPr>
                <w:rFonts w:ascii="Times New Roman" w:hAnsi="Times New Roman"/>
                <w:i/>
                <w:color w:val="000000"/>
                <w:sz w:val="18"/>
                <w:szCs w:val="18"/>
              </w:rPr>
              <w:t>Net</w:t>
            </w:r>
            <w:r w:rsidRPr="00A358AC">
              <w:rPr>
                <w:rFonts w:ascii="Times New Roman" w:hAnsi="Times New Roman"/>
                <w:i/>
                <w:color w:val="000000"/>
                <w:sz w:val="18"/>
                <w:szCs w:val="18"/>
                <w:vertAlign w:val="subscript"/>
              </w:rPr>
              <w:t>g,o,k,n,a,z,mul</w:t>
            </w:r>
            <w:r w:rsidRPr="00A358AC">
              <w:rPr>
                <w:rFonts w:ascii="Times New Roman" w:hAnsi="Times New Roman"/>
                <w:i/>
                <w:color w:val="000000"/>
                <w:sz w:val="18"/>
                <w:szCs w:val="18"/>
              </w:rPr>
              <w:t>|</w:t>
            </w:r>
            <w:r w:rsidRPr="00A358AC">
              <w:rPr>
                <w:rFonts w:ascii="Times New Roman" w:hAnsi="Times New Roman"/>
                <w:color w:val="000000"/>
                <w:sz w:val="18"/>
                <w:szCs w:val="18"/>
              </w:rPr>
              <w:t>AUC</w:t>
            </w:r>
            <w:r w:rsidRPr="00A358AC">
              <w:rPr>
                <w:rFonts w:ascii="Times New Roman" w:hAnsi="Times New Roman"/>
                <w:i/>
                <w:color w:val="000000"/>
                <w:sz w:val="18"/>
                <w:szCs w:val="18"/>
                <w:vertAlign w:val="subscript"/>
              </w:rPr>
              <w:t>g,o,k,n,a,z,mul,max</w:t>
            </w:r>
          </w:p>
          <w:p w14:paraId="775CB950" w14:textId="77777777" w:rsidR="00A358AC" w:rsidRPr="00A358AC" w:rsidRDefault="00A358AC" w:rsidP="00711792">
            <w:pPr>
              <w:spacing w:after="0" w:line="480" w:lineRule="auto"/>
              <w:rPr>
                <w:rFonts w:ascii="Times New Roman" w:hAnsi="Times New Roman" w:cs="Times New Roman"/>
                <w:sz w:val="18"/>
                <w:szCs w:val="18"/>
                <w:lang w:val="en-US"/>
              </w:rPr>
            </w:pPr>
            <w:r w:rsidRPr="00A358AC">
              <w:rPr>
                <w:rFonts w:ascii="Times New Roman" w:hAnsi="Times New Roman" w:cs="Times New Roman"/>
                <w:color w:val="000000"/>
                <w:sz w:val="18"/>
                <w:szCs w:val="18"/>
                <w:lang w:val="en-US"/>
              </w:rPr>
              <w:t xml:space="preserve">return </w:t>
            </w:r>
            <w:r w:rsidRPr="00A358AC">
              <w:rPr>
                <w:rFonts w:ascii="Times New Roman" w:hAnsi="Times New Roman" w:cs="Times New Roman"/>
                <w:i/>
                <w:color w:val="000000"/>
                <w:sz w:val="18"/>
                <w:szCs w:val="18"/>
                <w:lang w:val="en-US"/>
              </w:rPr>
              <w:t>BestNet</w:t>
            </w:r>
          </w:p>
        </w:tc>
        <w:tc>
          <w:tcPr>
            <w:tcW w:w="4472" w:type="dxa"/>
          </w:tcPr>
          <w:p w14:paraId="3B3E1FFC"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lastRenderedPageBreak/>
              <w:t xml:space="preserve">HOSA-LSTM </w:t>
            </w:r>
            <w:r w:rsidRPr="00A358AC">
              <w:rPr>
                <w:rFonts w:ascii="Times New Roman" w:hAnsi="Times New Roman"/>
                <w:color w:val="000000"/>
                <w:sz w:val="18"/>
                <w:szCs w:val="18"/>
              </w:rPr>
              <w:t>(</w:t>
            </w:r>
            <w:r w:rsidRPr="00A358AC">
              <w:rPr>
                <w:rFonts w:ascii="Times New Roman" w:hAnsi="Times New Roman"/>
                <w:i/>
                <w:color w:val="000000"/>
                <w:sz w:val="18"/>
                <w:szCs w:val="18"/>
              </w:rPr>
              <w:t>Data</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Gr</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w:t>
            </w:r>
            <w:r w:rsidRPr="00A358AC">
              <w:rPr>
                <w:rFonts w:ascii="Times New Roman" w:hAnsi="Times New Roman"/>
                <w:i/>
                <w:color w:val="000000"/>
                <w:sz w:val="18"/>
                <w:szCs w:val="18"/>
                <w:vertAlign w:val="subscript"/>
              </w:rPr>
              <w:t>start</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w:t>
            </w:r>
            <w:r w:rsidRPr="00A358AC">
              <w:rPr>
                <w:rFonts w:ascii="Times New Roman" w:hAnsi="Times New Roman"/>
                <w:i/>
                <w:color w:val="000000"/>
                <w:sz w:val="18"/>
                <w:szCs w:val="18"/>
                <w:vertAlign w:val="subscript"/>
              </w:rPr>
              <w:t>step</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w:t>
            </w:r>
            <w:r w:rsidRPr="00A358AC">
              <w:rPr>
                <w:rFonts w:ascii="Times New Roman" w:hAnsi="Times New Roman"/>
                <w:i/>
                <w:color w:val="000000"/>
                <w:sz w:val="18"/>
                <w:szCs w:val="18"/>
                <w:vertAlign w:val="subscript"/>
              </w:rPr>
              <w:t>start</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w:t>
            </w:r>
            <w:r w:rsidRPr="00A358AC">
              <w:rPr>
                <w:rFonts w:ascii="Times New Roman" w:hAnsi="Times New Roman"/>
                <w:i/>
                <w:color w:val="000000"/>
                <w:sz w:val="18"/>
                <w:szCs w:val="18"/>
                <w:vertAlign w:val="subscript"/>
              </w:rPr>
              <w:t>step</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r</w:t>
            </w:r>
            <w:r w:rsidRPr="00A358AC">
              <w:rPr>
                <w:rFonts w:ascii="Times New Roman" w:hAnsi="Times New Roman"/>
                <w:color w:val="000000"/>
                <w:sz w:val="18"/>
                <w:szCs w:val="18"/>
              </w:rPr>
              <w:t>)</w:t>
            </w:r>
          </w:p>
          <w:p w14:paraId="595DCC01"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Gr </w:t>
            </w:r>
            <w:r w:rsidRPr="00A358AC">
              <w:rPr>
                <w:rFonts w:ascii="Times New Roman" w:hAnsi="Times New Roman"/>
                <w:color w:val="000000"/>
                <w:sz w:val="18"/>
                <w:szCs w:val="18"/>
              </w:rPr>
              <w:t>= [1, 2, …,</w:t>
            </w:r>
            <w:r w:rsidRPr="00A358AC">
              <w:rPr>
                <w:rFonts w:ascii="Times New Roman" w:hAnsi="Times New Roman"/>
                <w:i/>
                <w:color w:val="000000"/>
                <w:sz w:val="18"/>
                <w:szCs w:val="18"/>
              </w:rPr>
              <w:t xml:space="preserve"> Gr</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w:t>
            </w:r>
          </w:p>
          <w:p w14:paraId="7E682ACF"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T </w:t>
            </w:r>
            <w:r w:rsidRPr="00A358AC">
              <w:rPr>
                <w:rFonts w:ascii="Times New Roman" w:hAnsi="Times New Roman"/>
                <w:color w:val="000000"/>
                <w:sz w:val="18"/>
                <w:szCs w:val="18"/>
              </w:rPr>
              <w:t>= [</w:t>
            </w:r>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start</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w:t>
            </w:r>
            <w:r w:rsidRPr="00A358AC">
              <w:rPr>
                <w:rFonts w:ascii="Times New Roman" w:hAnsi="Times New Roman"/>
                <w:i/>
                <w:color w:val="000000"/>
                <w:sz w:val="18"/>
                <w:szCs w:val="18"/>
                <w:vertAlign w:val="subscript"/>
              </w:rPr>
              <w:t>start</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w:t>
            </w:r>
            <w:r w:rsidRPr="00A358AC">
              <w:rPr>
                <w:rFonts w:ascii="Times New Roman" w:hAnsi="Times New Roman"/>
                <w:i/>
                <w:color w:val="000000"/>
                <w:sz w:val="18"/>
                <w:szCs w:val="18"/>
                <w:vertAlign w:val="subscript"/>
              </w:rPr>
              <w:t>step</w:t>
            </w:r>
            <w:r w:rsidRPr="00A358AC">
              <w:rPr>
                <w:rFonts w:ascii="Times New Roman" w:hAnsi="Times New Roman"/>
                <w:color w:val="000000"/>
                <w:sz w:val="18"/>
                <w:szCs w:val="18"/>
              </w:rPr>
              <w:t>, …,</w:t>
            </w:r>
            <w:r w:rsidRPr="00A358AC">
              <w:rPr>
                <w:rFonts w:ascii="Times New Roman" w:hAnsi="Times New Roman"/>
                <w:i/>
                <w:color w:val="000000"/>
                <w:sz w:val="18"/>
                <w:szCs w:val="18"/>
              </w:rPr>
              <w:t xml:space="preserve"> T</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w:t>
            </w:r>
          </w:p>
          <w:p w14:paraId="7D3F4F57"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Nh = </w:t>
            </w:r>
            <w:r w:rsidRPr="00A358AC">
              <w:rPr>
                <w:rFonts w:ascii="Times New Roman" w:hAnsi="Times New Roman"/>
                <w:color w:val="000000"/>
                <w:sz w:val="18"/>
                <w:szCs w:val="18"/>
              </w:rPr>
              <w:t>[</w:t>
            </w:r>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start</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w:t>
            </w:r>
            <w:r w:rsidRPr="00A358AC">
              <w:rPr>
                <w:rFonts w:ascii="Times New Roman" w:hAnsi="Times New Roman"/>
                <w:i/>
                <w:color w:val="000000"/>
                <w:sz w:val="18"/>
                <w:szCs w:val="18"/>
                <w:vertAlign w:val="subscript"/>
              </w:rPr>
              <w:t>start</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w:t>
            </w:r>
            <w:r w:rsidRPr="00A358AC">
              <w:rPr>
                <w:rFonts w:ascii="Times New Roman" w:hAnsi="Times New Roman"/>
                <w:i/>
                <w:color w:val="000000"/>
                <w:sz w:val="18"/>
                <w:szCs w:val="18"/>
                <w:vertAlign w:val="subscript"/>
              </w:rPr>
              <w:t>step</w:t>
            </w:r>
            <w:r w:rsidRPr="00A358AC">
              <w:rPr>
                <w:rFonts w:ascii="Times New Roman" w:hAnsi="Times New Roman"/>
                <w:color w:val="000000"/>
                <w:sz w:val="18"/>
                <w:szCs w:val="18"/>
              </w:rPr>
              <w:t>, …,</w:t>
            </w:r>
            <w:r w:rsidRPr="00A358AC">
              <w:rPr>
                <w:rFonts w:ascii="Times New Roman" w:hAnsi="Times New Roman"/>
                <w:i/>
                <w:color w:val="000000"/>
                <w:sz w:val="18"/>
                <w:szCs w:val="18"/>
              </w:rPr>
              <w:t xml:space="preserve"> Nh</w:t>
            </w:r>
            <w:r w:rsidRPr="00A358AC">
              <w:rPr>
                <w:rFonts w:ascii="Times New Roman" w:hAnsi="Times New Roman"/>
                <w:i/>
                <w:color w:val="000000"/>
                <w:sz w:val="18"/>
                <w:szCs w:val="18"/>
                <w:vertAlign w:val="subscript"/>
              </w:rPr>
              <w:t>max</w:t>
            </w:r>
            <w:r w:rsidRPr="00A358AC">
              <w:rPr>
                <w:rFonts w:ascii="Times New Roman" w:hAnsi="Times New Roman"/>
                <w:color w:val="000000"/>
                <w:sz w:val="18"/>
                <w:szCs w:val="18"/>
              </w:rPr>
              <w:t>]</w:t>
            </w:r>
          </w:p>
          <w:p w14:paraId="00D3BE76"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L </w:t>
            </w:r>
            <w:r w:rsidRPr="00A358AC">
              <w:rPr>
                <w:rFonts w:ascii="Times New Roman" w:hAnsi="Times New Roman"/>
                <w:color w:val="000000"/>
                <w:sz w:val="18"/>
                <w:szCs w:val="18"/>
              </w:rPr>
              <w:t>= [LSTM, BLSTM]</w:t>
            </w:r>
          </w:p>
          <w:p w14:paraId="563E601A"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for</w:t>
            </w:r>
            <w:r w:rsidRPr="00A358AC">
              <w:rPr>
                <w:rFonts w:ascii="Times New Roman" w:hAnsi="Times New Roman"/>
                <w:i/>
                <w:color w:val="000000"/>
                <w:sz w:val="18"/>
                <w:szCs w:val="18"/>
              </w:rPr>
              <w:t xml:space="preserve"> t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T</w:t>
            </w:r>
            <w:r w:rsidRPr="00006B7D">
              <w:rPr>
                <w:rFonts w:ascii="Times New Roman" w:hAnsi="Times New Roman"/>
                <w:color w:val="000000"/>
                <w:sz w:val="18"/>
                <w:szCs w:val="18"/>
              </w:rPr>
              <w:t>)</w:t>
            </w:r>
          </w:p>
          <w:p w14:paraId="31F997DE"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n</w:t>
            </w:r>
            <w:r w:rsidRPr="00A358AC">
              <w:rPr>
                <w:rFonts w:ascii="Times New Roman" w:hAnsi="Times New Roman"/>
                <w:color w:val="000000"/>
                <w:sz w:val="18"/>
                <w:szCs w:val="18"/>
              </w:rPr>
              <w:t xml:space="preserve"> = 1 to length (</w:t>
            </w:r>
            <w:r w:rsidRPr="00A358AC">
              <w:rPr>
                <w:rFonts w:ascii="Times New Roman" w:hAnsi="Times New Roman"/>
                <w:i/>
                <w:color w:val="000000"/>
                <w:sz w:val="18"/>
                <w:szCs w:val="18"/>
              </w:rPr>
              <w:t>Nh</w:t>
            </w:r>
            <w:r w:rsidRPr="00A358AC">
              <w:rPr>
                <w:rFonts w:ascii="Times New Roman" w:hAnsi="Times New Roman"/>
                <w:color w:val="000000"/>
                <w:sz w:val="18"/>
                <w:szCs w:val="18"/>
              </w:rPr>
              <w:t>)</w:t>
            </w:r>
          </w:p>
          <w:p w14:paraId="4F43FD75"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g</w:t>
            </w:r>
            <w:r w:rsidRPr="00A358AC">
              <w:rPr>
                <w:rFonts w:ascii="Times New Roman" w:hAnsi="Times New Roman"/>
                <w:color w:val="000000"/>
                <w:sz w:val="18"/>
                <w:szCs w:val="18"/>
              </w:rPr>
              <w:t xml:space="preserve"> = 1 to length (</w:t>
            </w:r>
            <w:r w:rsidRPr="00A358AC">
              <w:rPr>
                <w:rFonts w:ascii="Times New Roman" w:hAnsi="Times New Roman"/>
                <w:i/>
                <w:color w:val="000000"/>
                <w:sz w:val="18"/>
                <w:szCs w:val="18"/>
              </w:rPr>
              <w:t>Gr</w:t>
            </w:r>
            <w:r w:rsidRPr="00A358AC">
              <w:rPr>
                <w:rFonts w:ascii="Times New Roman" w:hAnsi="Times New Roman"/>
                <w:color w:val="000000"/>
                <w:sz w:val="18"/>
                <w:szCs w:val="18"/>
              </w:rPr>
              <w:t>)</w:t>
            </w:r>
          </w:p>
          <w:p w14:paraId="7E5F5B39"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l</w:t>
            </w:r>
            <w:r w:rsidRPr="00A358AC">
              <w:rPr>
                <w:rFonts w:ascii="Times New Roman" w:hAnsi="Times New Roman"/>
                <w:color w:val="000000"/>
                <w:sz w:val="18"/>
                <w:szCs w:val="18"/>
              </w:rPr>
              <w:t xml:space="preserve"> = 1 to length (</w:t>
            </w:r>
            <w:r w:rsidRPr="00A358AC">
              <w:rPr>
                <w:rFonts w:ascii="Times New Roman" w:hAnsi="Times New Roman"/>
                <w:i/>
                <w:color w:val="000000"/>
                <w:sz w:val="18"/>
                <w:szCs w:val="18"/>
              </w:rPr>
              <w:t>L</w:t>
            </w:r>
            <w:r w:rsidRPr="00A358AC">
              <w:rPr>
                <w:rFonts w:ascii="Times New Roman" w:hAnsi="Times New Roman"/>
                <w:color w:val="000000"/>
                <w:sz w:val="18"/>
                <w:szCs w:val="18"/>
              </w:rPr>
              <w:t>)</w:t>
            </w:r>
          </w:p>
          <w:p w14:paraId="2B3BA53A"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Layer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 xml:space="preserve">L </w:t>
            </w:r>
            <w:r w:rsidRPr="00A358AC">
              <w:rPr>
                <w:rFonts w:ascii="Times New Roman" w:hAnsi="Times New Roman"/>
                <w:color w:val="000000"/>
                <w:sz w:val="18"/>
                <w:szCs w:val="18"/>
              </w:rPr>
              <w:t>(</w:t>
            </w:r>
            <w:r w:rsidRPr="00A358AC">
              <w:rPr>
                <w:rFonts w:ascii="Times New Roman" w:hAnsi="Times New Roman"/>
                <w:i/>
                <w:color w:val="000000"/>
                <w:sz w:val="18"/>
                <w:szCs w:val="18"/>
              </w:rPr>
              <w:t>l</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 xml:space="preserve">   </w:t>
            </w:r>
          </w:p>
          <w:p w14:paraId="2A3E5DF1"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1 to 4</w:t>
            </w:r>
          </w:p>
          <w:p w14:paraId="35A69F0C"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0,l,t,n,0,m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I</w:t>
            </w:r>
            <w:r w:rsidRPr="00A358AC">
              <w:rPr>
                <w:rFonts w:ascii="Times New Roman" w:hAnsi="Times New Roman"/>
                <w:i/>
                <w:color w:val="000000"/>
                <w:sz w:val="18"/>
                <w:szCs w:val="18"/>
                <w:vertAlign w:val="subscript"/>
                <w:lang w:val="pt-PT"/>
              </w:rPr>
              <w:t>p</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Data</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T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t</w:t>
            </w:r>
            <w:r w:rsidRPr="00A358AC">
              <w:rPr>
                <w:rFonts w:ascii="Times New Roman" w:hAnsi="Times New Roman"/>
                <w:color w:val="000000"/>
                <w:sz w:val="18"/>
                <w:szCs w:val="18"/>
                <w:lang w:val="pt-PT"/>
              </w:rPr>
              <w:t>))</w:t>
            </w:r>
          </w:p>
          <w:p w14:paraId="5430678D"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color w:val="000000"/>
                <w:sz w:val="18"/>
                <w:szCs w:val="18"/>
                <w:lang w:val="pt-PT"/>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z</w:t>
            </w:r>
            <w:r w:rsidRPr="00A358AC">
              <w:rPr>
                <w:rFonts w:ascii="Times New Roman" w:hAnsi="Times New Roman"/>
                <w:color w:val="000000"/>
                <w:sz w:val="18"/>
                <w:szCs w:val="18"/>
              </w:rPr>
              <w:t xml:space="preserve"> = 1 to </w:t>
            </w:r>
            <w:r w:rsidRPr="00A358AC">
              <w:rPr>
                <w:rFonts w:ascii="Times New Roman" w:hAnsi="Times New Roman"/>
                <w:i/>
                <w:color w:val="000000"/>
                <w:sz w:val="18"/>
                <w:szCs w:val="18"/>
              </w:rPr>
              <w:t>g</w:t>
            </w:r>
          </w:p>
          <w:p w14:paraId="60015E0B"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z,l,t,n,0,m</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z-1,l,t,n,0,m</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Layer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Nh </w:t>
            </w:r>
            <w:r w:rsidRPr="00A358AC">
              <w:rPr>
                <w:rFonts w:ascii="Times New Roman" w:hAnsi="Times New Roman"/>
                <w:color w:val="000000"/>
                <w:sz w:val="18"/>
                <w:szCs w:val="18"/>
              </w:rPr>
              <w:t>(</w:t>
            </w:r>
            <w:r w:rsidRPr="00A358AC">
              <w:rPr>
                <w:rFonts w:ascii="Times New Roman" w:hAnsi="Times New Roman"/>
                <w:i/>
                <w:color w:val="000000"/>
                <w:sz w:val="18"/>
                <w:szCs w:val="18"/>
              </w:rPr>
              <w:t>n</w:t>
            </w:r>
            <w:r w:rsidRPr="00A358AC">
              <w:rPr>
                <w:rFonts w:ascii="Times New Roman" w:hAnsi="Times New Roman"/>
                <w:color w:val="000000"/>
                <w:sz w:val="18"/>
                <w:szCs w:val="18"/>
              </w:rPr>
              <w:t>))</w:t>
            </w:r>
          </w:p>
          <w:p w14:paraId="2F81B353"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if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1</w:t>
            </w:r>
          </w:p>
          <w:p w14:paraId="1DC93D23"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floor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Nh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n</w:t>
            </w:r>
            <w:r w:rsidRPr="00A358AC">
              <w:rPr>
                <w:rFonts w:ascii="Times New Roman" w:hAnsi="Times New Roman"/>
                <w:color w:val="000000"/>
                <w:sz w:val="18"/>
                <w:szCs w:val="18"/>
                <w:lang w:val="pt-PT"/>
              </w:rPr>
              <w:t>) / 2 + 1 / 2)</w:t>
            </w:r>
          </w:p>
          <w:p w14:paraId="4C3B3437"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164F0D48"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rPr>
              <w:t>else</w:t>
            </w:r>
          </w:p>
          <w:p w14:paraId="71BD3AD3"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if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2</w:t>
            </w:r>
          </w:p>
          <w:p w14:paraId="0386AF49"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N</w:t>
            </w:r>
            <w:r w:rsidRPr="00A358AC">
              <w:rPr>
                <w:rFonts w:ascii="Times New Roman" w:hAnsi="Times New Roman"/>
                <w:i/>
                <w:color w:val="000000"/>
                <w:sz w:val="18"/>
                <w:szCs w:val="18"/>
                <w:vertAlign w:val="subscript"/>
              </w:rPr>
              <w:t>prev</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 </w:t>
            </w:r>
            <w:r w:rsidRPr="00A358AC">
              <w:rPr>
                <w:rFonts w:ascii="Times New Roman" w:hAnsi="Times New Roman"/>
                <w:color w:val="000000"/>
                <w:sz w:val="18"/>
                <w:szCs w:val="18"/>
              </w:rPr>
              <w:t>(</w:t>
            </w:r>
            <w:r w:rsidRPr="00A358AC">
              <w:rPr>
                <w:rFonts w:ascii="Times New Roman" w:hAnsi="Times New Roman"/>
                <w:i/>
                <w:color w:val="000000"/>
                <w:sz w:val="18"/>
                <w:szCs w:val="18"/>
              </w:rPr>
              <w:t>n</w:t>
            </w:r>
            <w:r w:rsidRPr="00A358AC">
              <w:rPr>
                <w:rFonts w:ascii="Times New Roman" w:hAnsi="Times New Roman"/>
                <w:color w:val="000000"/>
                <w:sz w:val="18"/>
                <w:szCs w:val="18"/>
              </w:rPr>
              <w:t>)</w:t>
            </w:r>
          </w:p>
          <w:p w14:paraId="60FF3618"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lastRenderedPageBreak/>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r w:rsidRPr="00A358AC">
              <w:rPr>
                <w:rFonts w:ascii="Times New Roman" w:hAnsi="Times New Roman"/>
                <w:color w:val="000000"/>
                <w:sz w:val="18"/>
                <w:szCs w:val="18"/>
                <w:lang w:val="pt-PT"/>
              </w:rPr>
              <w:t>) +</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39CB27DC"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rPr>
              <w:t>else</w:t>
            </w:r>
          </w:p>
          <w:p w14:paraId="41C50767"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color w:val="000000"/>
                <w:sz w:val="18"/>
                <w:szCs w:val="18"/>
              </w:rPr>
              <w:t xml:space="preserve">                                if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3</w:t>
            </w:r>
          </w:p>
          <w:p w14:paraId="3EB9C426"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N</w:t>
            </w:r>
            <w:r w:rsidRPr="00A358AC">
              <w:rPr>
                <w:rFonts w:ascii="Times New Roman" w:hAnsi="Times New Roman"/>
                <w:i/>
                <w:color w:val="000000"/>
                <w:sz w:val="18"/>
                <w:szCs w:val="18"/>
                <w:vertAlign w:val="subscript"/>
              </w:rPr>
              <w:t>prev</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 </w:t>
            </w:r>
            <w:r w:rsidRPr="00A358AC">
              <w:rPr>
                <w:rFonts w:ascii="Times New Roman" w:hAnsi="Times New Roman"/>
                <w:color w:val="000000"/>
                <w:sz w:val="18"/>
                <w:szCs w:val="18"/>
              </w:rPr>
              <w:t>(</w:t>
            </w:r>
            <w:r w:rsidRPr="00A358AC">
              <w:rPr>
                <w:rFonts w:ascii="Times New Roman" w:hAnsi="Times New Roman"/>
                <w:i/>
                <w:color w:val="000000"/>
                <w:sz w:val="18"/>
                <w:szCs w:val="18"/>
              </w:rPr>
              <w:t>n</w:t>
            </w:r>
            <w:r w:rsidRPr="00A358AC">
              <w:rPr>
                <w:rFonts w:ascii="Times New Roman" w:hAnsi="Times New Roman"/>
                <w:color w:val="000000"/>
                <w:sz w:val="18"/>
                <w:szCs w:val="18"/>
              </w:rPr>
              <w:t>) × 2</w:t>
            </w:r>
          </w:p>
          <w:p w14:paraId="77A6B573"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r w:rsidRPr="00A358AC">
              <w:rPr>
                <w:rFonts w:ascii="Times New Roman" w:hAnsi="Times New Roman"/>
                <w:color w:val="000000"/>
                <w:sz w:val="18"/>
                <w:szCs w:val="18"/>
                <w:lang w:val="pt-PT"/>
              </w:rPr>
              <w:t>) +</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518C0033" w14:textId="77777777" w:rsidR="00A358AC" w:rsidRPr="003C0C56"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lang w:val="pt-PT"/>
              </w:rPr>
              <w:t xml:space="preserve">                                </w:t>
            </w:r>
            <w:r w:rsidRPr="003C0C56">
              <w:rPr>
                <w:rFonts w:ascii="Times New Roman" w:hAnsi="Times New Roman"/>
                <w:color w:val="000000"/>
                <w:sz w:val="18"/>
                <w:szCs w:val="18"/>
                <w:lang w:val="pt-PT"/>
              </w:rPr>
              <w:t>else</w:t>
            </w:r>
            <w:r w:rsidRPr="003C0C56">
              <w:rPr>
                <w:rFonts w:ascii="Times New Roman" w:hAnsi="Times New Roman"/>
                <w:i/>
                <w:color w:val="000000"/>
                <w:sz w:val="18"/>
                <w:szCs w:val="18"/>
                <w:lang w:val="pt-PT"/>
              </w:rPr>
              <w:t xml:space="preserve">     </w:t>
            </w:r>
          </w:p>
          <w:p w14:paraId="02F09573"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62A205FC"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lang w:val="pt-PT"/>
              </w:rPr>
              <w:t xml:space="preserve">                        </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test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train </w:t>
            </w:r>
            <w:r w:rsidRPr="00A358AC">
              <w:rPr>
                <w:rFonts w:ascii="Times New Roman" w:hAnsi="Times New Roman"/>
                <w:color w:val="000000"/>
                <w:sz w:val="18"/>
                <w:szCs w:val="18"/>
              </w:rPr>
              <w:t>(</w:t>
            </w:r>
            <w:r w:rsidRPr="00A358AC">
              <w:rPr>
                <w:rFonts w:ascii="Times New Roman" w:hAnsi="Times New Roman"/>
                <w:i/>
                <w:color w:val="000000"/>
                <w:sz w:val="18"/>
                <w:szCs w:val="18"/>
              </w:rPr>
              <w:t>Net</w:t>
            </w:r>
            <w:r w:rsidRPr="00A358AC">
              <w:rPr>
                <w:rFonts w:ascii="Times New Roman" w:hAnsi="Times New Roman"/>
                <w:i/>
                <w:color w:val="000000"/>
                <w:sz w:val="18"/>
                <w:szCs w:val="18"/>
                <w:vertAlign w:val="subscript"/>
              </w:rPr>
              <w:t>g,l,t,n,1,m</w:t>
            </w:r>
            <w:r w:rsidRPr="00A358AC">
              <w:rPr>
                <w:rFonts w:ascii="Times New Roman" w:hAnsi="Times New Roman"/>
                <w:color w:val="000000"/>
                <w:sz w:val="18"/>
                <w:szCs w:val="18"/>
              </w:rPr>
              <w:t>))</w:t>
            </w:r>
          </w:p>
          <w:p w14:paraId="7CCC9100"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AUC</w:t>
            </w:r>
            <w:r w:rsidRPr="00A358AC">
              <w:rPr>
                <w:rFonts w:ascii="Times New Roman" w:hAnsi="Times New Roman"/>
                <w:i/>
                <w:color w:val="000000"/>
                <w:sz w:val="18"/>
                <w:szCs w:val="18"/>
                <w:vertAlign w:val="subscript"/>
              </w:rPr>
              <w:t>g,l,t,n,m,max</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max </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w:t>
            </w:r>
            <w:r w:rsidRPr="00A358AC">
              <w:rPr>
                <w:rFonts w:ascii="Times New Roman" w:hAnsi="Times New Roman"/>
                <w:color w:val="000000"/>
                <w:sz w:val="18"/>
                <w:szCs w:val="18"/>
              </w:rPr>
              <w:t>)|</w:t>
            </w:r>
            <w:r w:rsidRPr="00A358AC">
              <w:rPr>
                <w:rFonts w:ascii="Times New Roman" w:hAnsi="Times New Roman"/>
                <w:color w:val="000000"/>
                <w:sz w:val="18"/>
                <w:szCs w:val="18"/>
                <w:vertAlign w:val="subscript"/>
              </w:rPr>
              <w:t>for all</w:t>
            </w:r>
            <w:r w:rsidRPr="00A358AC">
              <w:rPr>
                <w:rFonts w:ascii="Times New Roman" w:hAnsi="Times New Roman"/>
                <w:i/>
                <w:color w:val="000000"/>
                <w:sz w:val="18"/>
                <w:szCs w:val="18"/>
                <w:vertAlign w:val="subscript"/>
              </w:rPr>
              <w:t xml:space="preserve"> l,m</w:t>
            </w:r>
          </w:p>
          <w:p w14:paraId="4EE3B8E4"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color w:val="000000"/>
                <w:sz w:val="18"/>
                <w:szCs w:val="18"/>
              </w:rPr>
              <w:t xml:space="preserve">            if</w:t>
            </w:r>
            <w:r w:rsidRPr="00A358AC">
              <w:rPr>
                <w:rFonts w:ascii="Times New Roman" w:hAnsi="Times New Roman"/>
                <w:i/>
                <w:color w:val="000000"/>
                <w:sz w:val="18"/>
                <w:szCs w:val="18"/>
              </w:rPr>
              <w:t xml:space="preserve"> g </w:t>
            </w:r>
            <w:r w:rsidRPr="00A358AC">
              <w:rPr>
                <w:rFonts w:ascii="Times New Roman" w:hAnsi="Times New Roman"/>
                <w:color w:val="000000"/>
                <w:sz w:val="18"/>
                <w:szCs w:val="18"/>
              </w:rPr>
              <w:t>&gt; 1</w:t>
            </w:r>
          </w:p>
          <w:p w14:paraId="1138E177" w14:textId="77777777" w:rsidR="00A358AC" w:rsidRPr="00A358AC" w:rsidRDefault="00A358AC" w:rsidP="00711792">
            <w:pPr>
              <w:pStyle w:val="PARAGRAPH"/>
              <w:spacing w:line="480" w:lineRule="auto"/>
              <w:ind w:firstLine="0"/>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if</w:t>
            </w:r>
            <w:r w:rsidRPr="00A358AC">
              <w:rPr>
                <w:rFonts w:ascii="Times New Roman" w:hAnsi="Times New Roman"/>
                <w:i/>
                <w:color w:val="000000"/>
                <w:sz w:val="18"/>
                <w:szCs w:val="18"/>
              </w:rPr>
              <w:t xml:space="preserve"> AUC</w:t>
            </w:r>
            <w:r w:rsidRPr="00A358AC">
              <w:rPr>
                <w:rFonts w:ascii="Times New Roman" w:hAnsi="Times New Roman"/>
                <w:i/>
                <w:color w:val="000000"/>
                <w:sz w:val="18"/>
                <w:szCs w:val="18"/>
                <w:vertAlign w:val="subscript"/>
              </w:rPr>
              <w:t>g,l,t,n,m,max</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g-1,l,t,n,m,max</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w:t>
            </w:r>
            <w:r w:rsidRPr="00A358AC">
              <w:rPr>
                <w:rFonts w:ascii="Times New Roman" w:hAnsi="Times New Roman"/>
                <w:i/>
                <w:color w:val="000000"/>
                <w:sz w:val="18"/>
                <w:szCs w:val="18"/>
                <w:vertAlign w:val="subscript"/>
              </w:rPr>
              <w:t>r</w:t>
            </w:r>
          </w:p>
          <w:p w14:paraId="4E2E5584"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if</w:t>
            </w:r>
            <w:r w:rsidRPr="00A358AC">
              <w:rPr>
                <w:rFonts w:ascii="Times New Roman" w:hAnsi="Times New Roman"/>
                <w:i/>
                <w:color w:val="000000"/>
                <w:sz w:val="18"/>
                <w:szCs w:val="18"/>
              </w:rPr>
              <w:t xml:space="preserve"> AUC</w:t>
            </w:r>
            <w:r w:rsidRPr="00A358AC">
              <w:rPr>
                <w:rFonts w:ascii="Times New Roman" w:hAnsi="Times New Roman"/>
                <w:i/>
                <w:color w:val="000000"/>
                <w:sz w:val="18"/>
                <w:szCs w:val="18"/>
                <w:vertAlign w:val="subscript"/>
              </w:rPr>
              <w:t>g,l,t,n,m,max</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&gt;</w:t>
            </w:r>
            <w:r w:rsidRPr="00A358AC">
              <w:rPr>
                <w:rFonts w:ascii="Times New Roman" w:hAnsi="Times New Roman"/>
                <w:i/>
                <w:color w:val="000000"/>
                <w:sz w:val="18"/>
                <w:szCs w:val="18"/>
              </w:rPr>
              <w:t xml:space="preserve"> AUC</w:t>
            </w:r>
            <w:r w:rsidRPr="00A358AC">
              <w:rPr>
                <w:rFonts w:ascii="Times New Roman" w:hAnsi="Times New Roman"/>
                <w:i/>
                <w:color w:val="000000"/>
                <w:sz w:val="18"/>
                <w:szCs w:val="18"/>
                <w:vertAlign w:val="subscript"/>
              </w:rPr>
              <w:t>g-1,l,t,n,m,max</w:t>
            </w:r>
          </w:p>
          <w:p w14:paraId="62938723"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BestNet</w:t>
            </w:r>
            <w:r w:rsidRPr="00A358AC">
              <w:rPr>
                <w:rFonts w:ascii="Times New Roman" w:hAnsi="Times New Roman"/>
                <w:i/>
                <w:color w:val="000000"/>
                <w:sz w:val="18"/>
                <w:szCs w:val="18"/>
                <w:vertAlign w:val="subscript"/>
              </w:rPr>
              <w:t>t,n</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g,l,t,n,1,m</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g,l,t,n,m,max</w:t>
            </w:r>
          </w:p>
          <w:p w14:paraId="50B42FEB"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else</w:t>
            </w:r>
          </w:p>
          <w:p w14:paraId="2B9F1AEC" w14:textId="77777777" w:rsidR="00A358AC" w:rsidRPr="00A358AC" w:rsidRDefault="00A358AC" w:rsidP="00711792">
            <w:pPr>
              <w:pStyle w:val="PARAGRAPH"/>
              <w:spacing w:line="480" w:lineRule="auto"/>
              <w:ind w:firstLine="0"/>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                        BestNet</w:t>
            </w:r>
            <w:r w:rsidRPr="00A358AC">
              <w:rPr>
                <w:rFonts w:ascii="Times New Roman" w:hAnsi="Times New Roman"/>
                <w:i/>
                <w:color w:val="000000"/>
                <w:sz w:val="18"/>
                <w:szCs w:val="18"/>
                <w:vertAlign w:val="subscript"/>
              </w:rPr>
              <w:t>t,n</w:t>
            </w:r>
            <w:r w:rsidRPr="00A358AC">
              <w:rPr>
                <w:rFonts w:ascii="Times New Roman" w:hAnsi="Times New Roman"/>
                <w:i/>
                <w:color w:val="000000"/>
                <w:sz w:val="18"/>
                <w:szCs w:val="18"/>
              </w:rPr>
              <w:t xml:space="preserve"> = Net</w:t>
            </w:r>
            <w:r w:rsidRPr="00A358AC">
              <w:rPr>
                <w:rFonts w:ascii="Times New Roman" w:hAnsi="Times New Roman"/>
                <w:i/>
                <w:color w:val="000000"/>
                <w:sz w:val="18"/>
                <w:szCs w:val="18"/>
                <w:vertAlign w:val="subscript"/>
              </w:rPr>
              <w:t>g-1,l,t,n,1,m</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g-1,l,t,n,m,max</w:t>
            </w:r>
          </w:p>
          <w:p w14:paraId="11D88D54"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break</w:t>
            </w:r>
          </w:p>
          <w:p w14:paraId="3BB28ED5"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else</w:t>
            </w:r>
          </w:p>
          <w:p w14:paraId="4C1E4783" w14:textId="77777777" w:rsidR="00A358AC" w:rsidRPr="00A358AC" w:rsidRDefault="00A358AC" w:rsidP="00711792">
            <w:pPr>
              <w:pStyle w:val="PARAGRAPH"/>
              <w:spacing w:line="480" w:lineRule="auto"/>
              <w:ind w:firstLine="0"/>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                    BestNet</w:t>
            </w:r>
            <w:r w:rsidRPr="00A358AC">
              <w:rPr>
                <w:rFonts w:ascii="Times New Roman" w:hAnsi="Times New Roman"/>
                <w:i/>
                <w:color w:val="000000"/>
                <w:sz w:val="18"/>
                <w:szCs w:val="18"/>
                <w:vertAlign w:val="subscript"/>
              </w:rPr>
              <w:t>t,n</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g-1,l,t,n,1,m</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g-1,l,t,n,m,max</w:t>
            </w:r>
          </w:p>
          <w:p w14:paraId="40AA4707" w14:textId="77777777" w:rsidR="00A358AC" w:rsidRPr="00A358AC" w:rsidRDefault="00A358AC" w:rsidP="00711792">
            <w:pPr>
              <w:spacing w:after="0" w:line="480" w:lineRule="auto"/>
              <w:rPr>
                <w:rFonts w:ascii="Times New Roman" w:hAnsi="Times New Roman" w:cs="Times New Roman"/>
                <w:sz w:val="18"/>
                <w:szCs w:val="18"/>
                <w:lang w:val="en-US"/>
              </w:rPr>
            </w:pPr>
            <w:r w:rsidRPr="00A358AC">
              <w:rPr>
                <w:rFonts w:ascii="Times New Roman" w:hAnsi="Times New Roman" w:cs="Times New Roman"/>
                <w:color w:val="000000"/>
                <w:sz w:val="18"/>
                <w:szCs w:val="18"/>
                <w:lang w:val="en-US"/>
              </w:rPr>
              <w:t>return</w:t>
            </w:r>
            <w:r w:rsidRPr="00A358AC">
              <w:rPr>
                <w:rFonts w:ascii="Times New Roman" w:hAnsi="Times New Roman" w:cs="Times New Roman"/>
                <w:i/>
                <w:color w:val="000000"/>
                <w:sz w:val="18"/>
                <w:szCs w:val="18"/>
                <w:lang w:val="en-US"/>
              </w:rPr>
              <w:t xml:space="preserve"> BestNet</w:t>
            </w:r>
            <w:r w:rsidRPr="00A358AC">
              <w:rPr>
                <w:rFonts w:ascii="Times New Roman" w:hAnsi="Times New Roman" w:cs="Times New Roman"/>
                <w:i/>
                <w:color w:val="000000"/>
                <w:sz w:val="18"/>
                <w:szCs w:val="18"/>
                <w:vertAlign w:val="subscript"/>
                <w:lang w:val="en-US"/>
              </w:rPr>
              <w:t>t=</w:t>
            </w:r>
            <w:r w:rsidRPr="00A358AC">
              <w:rPr>
                <w:rFonts w:ascii="Times New Roman" w:hAnsi="Times New Roman" w:cs="Times New Roman"/>
                <w:color w:val="000000"/>
                <w:sz w:val="18"/>
                <w:szCs w:val="18"/>
                <w:vertAlign w:val="subscript"/>
                <w:lang w:val="en-US"/>
              </w:rPr>
              <w:t>1:length(</w:t>
            </w:r>
            <w:r w:rsidRPr="00A358AC">
              <w:rPr>
                <w:rFonts w:ascii="Times New Roman" w:hAnsi="Times New Roman" w:cs="Times New Roman"/>
                <w:i/>
                <w:color w:val="000000"/>
                <w:sz w:val="18"/>
                <w:szCs w:val="18"/>
                <w:vertAlign w:val="subscript"/>
                <w:lang w:val="en-US"/>
              </w:rPr>
              <w:t>T</w:t>
            </w:r>
            <w:r w:rsidRPr="00A358AC">
              <w:rPr>
                <w:rFonts w:ascii="Times New Roman" w:hAnsi="Times New Roman" w:cs="Times New Roman"/>
                <w:color w:val="000000"/>
                <w:sz w:val="18"/>
                <w:szCs w:val="18"/>
                <w:vertAlign w:val="subscript"/>
                <w:lang w:val="en-US"/>
              </w:rPr>
              <w:t>)</w:t>
            </w:r>
            <w:r w:rsidRPr="00A358AC">
              <w:rPr>
                <w:rFonts w:ascii="Times New Roman" w:hAnsi="Times New Roman" w:cs="Times New Roman"/>
                <w:i/>
                <w:color w:val="000000"/>
                <w:sz w:val="18"/>
                <w:szCs w:val="18"/>
                <w:vertAlign w:val="subscript"/>
                <w:lang w:val="en-US"/>
              </w:rPr>
              <w:t>,n=1</w:t>
            </w:r>
            <w:r w:rsidRPr="00A358AC">
              <w:rPr>
                <w:rFonts w:ascii="Times New Roman" w:hAnsi="Times New Roman" w:cs="Times New Roman"/>
                <w:color w:val="000000"/>
                <w:sz w:val="18"/>
                <w:szCs w:val="18"/>
                <w:vertAlign w:val="subscript"/>
                <w:lang w:val="en-US"/>
              </w:rPr>
              <w:t>:length(</w:t>
            </w:r>
            <w:r w:rsidRPr="00A358AC">
              <w:rPr>
                <w:rFonts w:ascii="Times New Roman" w:hAnsi="Times New Roman" w:cs="Times New Roman"/>
                <w:i/>
                <w:color w:val="000000"/>
                <w:sz w:val="18"/>
                <w:szCs w:val="18"/>
                <w:vertAlign w:val="subscript"/>
                <w:lang w:val="en-US"/>
              </w:rPr>
              <w:t>Nh</w:t>
            </w:r>
            <w:r w:rsidRPr="00A358AC">
              <w:rPr>
                <w:rFonts w:ascii="Times New Roman" w:hAnsi="Times New Roman" w:cs="Times New Roman"/>
                <w:color w:val="000000"/>
                <w:sz w:val="18"/>
                <w:szCs w:val="18"/>
                <w:vertAlign w:val="subscript"/>
                <w:lang w:val="en-US"/>
              </w:rPr>
              <w:t>)</w:t>
            </w:r>
          </w:p>
        </w:tc>
      </w:tr>
    </w:tbl>
    <w:p w14:paraId="75CA5E5D" w14:textId="77777777" w:rsidR="00A358AC" w:rsidRPr="00A358AC" w:rsidRDefault="00A358AC" w:rsidP="00711792">
      <w:pPr>
        <w:spacing w:line="480" w:lineRule="auto"/>
        <w:rPr>
          <w:rFonts w:ascii="Times New Roman" w:hAnsi="Times New Roman" w:cs="Times New Roman"/>
          <w:sz w:val="2"/>
          <w:szCs w:val="2"/>
          <w:lang w:val="en-US"/>
        </w:rPr>
      </w:pPr>
    </w:p>
    <w:p w14:paraId="6F930D5E" w14:textId="77777777" w:rsidR="009A4793" w:rsidRPr="00C258A2" w:rsidRDefault="009A4793"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performance of the algorithms (whose classifier’s hyper-parameters were previously selected) was evaluated by the Leave One Out (LOO) method as it can provide less biased results for classifiers with few samples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jN69WKB","properties":{"formattedCitation":"[49]","plainCitation":"[49]","noteIndex":0},"citationItems":[{"id":20,"uris":["http://zotero.org/users/5446081/items/RX92DVDR"],"uri":["http://zotero.org/users/5446081/items/RX92DVDR"],"itemData":{"id":20,"type":"paper-conference","event":"14th international joint conference on Artificial intelligence","event-place":"Quebec, Canada","language":"english","publisher-place":"Quebec, Canada","title":"A study of cross-validation and bootstrap for accuracy estimation and model selection","author":[{"family":"Kohavi","given":"R."}],"issued":{"date-parts":[["1995",8,20]]}}}],"schema":"https://github.com/citation-style-language/schema/raw/master/csl-citation.json"}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A total of 19 evaluation cycles were performed, each repeated 50 times to attain statistically significant results, considering the average of the performance metrics of the repetitions as the result of the evaluation cycle. For each cycle, the testing dataset was composed of data from one subject (each subject was only once selected to create the testing dataset). The data from the remaining subjects were used to compose the training dataset, hence ensuring subject independent results.</w:t>
      </w:r>
    </w:p>
    <w:p w14:paraId="7774CB74" w14:textId="77777777" w:rsidR="00C7310F" w:rsidRPr="00C258A2" w:rsidRDefault="00C7310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4. Experimental Evaluation</w:t>
      </w:r>
    </w:p>
    <w:p w14:paraId="56AE082A"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lastRenderedPageBreak/>
        <w:t>Three main examination steps were performed for the experimental procedure. The first and second comprised the development of the AFC and feature based classifiers, respectively, while the third evaluated the performance of the models for the A phase, NREM, CAP cycle, and sleep quality metric estimations.</w:t>
      </w:r>
    </w:p>
    <w:p w14:paraId="6D7C2A2B" w14:textId="77777777" w:rsidR="00C7310F" w:rsidRPr="00C258A2" w:rsidRDefault="00C7310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4.1. Development of the AFC Classifiers</w:t>
      </w:r>
    </w:p>
    <w:p w14:paraId="4F6A9793" w14:textId="42DF4158"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1D-CNN, the number of examined combinations was 2136. Each network was simulated ten times thus, the total number of examined classifiers (using RSV) was 21360. The simulation time required for optimization was significantly reduced by using the HOSA when </w:t>
      </w:r>
      <w:del w:id="60" w:author="Diogo Nuno Teixeira Freitas" w:date="2021-12-30T12:17:00Z">
        <w:r w:rsidRPr="00C258A2" w:rsidDel="0041275F">
          <w:rPr>
            <w:rFonts w:ascii="Times New Roman" w:hAnsi="Times New Roman" w:cs="Times New Roman"/>
            <w:sz w:val="20"/>
            <w:szCs w:val="20"/>
            <w:lang w:val="en-US"/>
          </w:rPr>
          <w:delText xml:space="preserve">comparing </w:delText>
        </w:r>
      </w:del>
      <w:ins w:id="61" w:author="Diogo Nuno Teixeira Freitas" w:date="2021-12-30T12:17:00Z">
        <w:r w:rsidR="0041275F" w:rsidRPr="00C258A2">
          <w:rPr>
            <w:rFonts w:ascii="Times New Roman" w:hAnsi="Times New Roman" w:cs="Times New Roman"/>
            <w:sz w:val="20"/>
            <w:szCs w:val="20"/>
            <w:lang w:val="en-US"/>
          </w:rPr>
          <w:t>compar</w:t>
        </w:r>
        <w:r w:rsidR="0041275F">
          <w:rPr>
            <w:rFonts w:ascii="Times New Roman" w:hAnsi="Times New Roman" w:cs="Times New Roman"/>
            <w:sz w:val="20"/>
            <w:szCs w:val="20"/>
            <w:lang w:val="en-US"/>
          </w:rPr>
          <w:t>ed</w:t>
        </w:r>
        <w:r w:rsidR="0041275F"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with an extensive grid search, which would have required </w:t>
      </w:r>
      <w:del w:id="62" w:author="Diogo Nuno Teixeira Freitas" w:date="2021-12-30T12:17:00Z">
        <w:r w:rsidRPr="00C258A2" w:rsidDel="0041275F">
          <w:rPr>
            <w:rFonts w:ascii="Times New Roman" w:hAnsi="Times New Roman" w:cs="Times New Roman"/>
            <w:sz w:val="20"/>
            <w:szCs w:val="20"/>
            <w:lang w:val="en-US"/>
          </w:rPr>
          <w:delText xml:space="preserve">to </w:delText>
        </w:r>
      </w:del>
      <w:r w:rsidRPr="00C258A2">
        <w:rPr>
          <w:rFonts w:ascii="Times New Roman" w:hAnsi="Times New Roman" w:cs="Times New Roman"/>
          <w:sz w:val="20"/>
          <w:szCs w:val="20"/>
          <w:lang w:val="en-US"/>
        </w:rPr>
        <w:t>test</w:t>
      </w:r>
      <w:ins w:id="63" w:author="Diogo Nuno Teixeira Freitas" w:date="2021-12-30T12:17:00Z">
        <w:r w:rsidR="0041275F">
          <w:rPr>
            <w:rFonts w:ascii="Times New Roman" w:hAnsi="Times New Roman" w:cs="Times New Roman"/>
            <w:sz w:val="20"/>
            <w:szCs w:val="20"/>
            <w:lang w:val="en-US"/>
          </w:rPr>
          <w:t>ing</w:t>
        </w:r>
      </w:ins>
      <w:r w:rsidRPr="00C258A2">
        <w:rPr>
          <w:rFonts w:ascii="Times New Roman" w:hAnsi="Times New Roman" w:cs="Times New Roman"/>
          <w:sz w:val="20"/>
          <w:szCs w:val="20"/>
          <w:lang w:val="en-US"/>
        </w:rPr>
        <w:t xml:space="preserve"> all possible combination</w:t>
      </w:r>
      <w:ins w:id="64" w:author="Diogo Nuno Teixeira Freitas" w:date="2021-12-30T12:18:00Z">
        <w:r w:rsidR="0041275F">
          <w:rPr>
            <w:rFonts w:ascii="Times New Roman" w:hAnsi="Times New Roman" w:cs="Times New Roman"/>
            <w:sz w:val="20"/>
            <w:szCs w:val="20"/>
            <w:lang w:val="en-US"/>
          </w:rPr>
          <w:t>s</w:t>
        </w:r>
      </w:ins>
      <w:r w:rsidRPr="00C258A2">
        <w:rPr>
          <w:rFonts w:ascii="Times New Roman" w:hAnsi="Times New Roman" w:cs="Times New Roman"/>
          <w:sz w:val="20"/>
          <w:szCs w:val="20"/>
          <w:lang w:val="en-US"/>
        </w:rPr>
        <w:t xml:space="preserve"> of parameters for each classifier, while attaining a classifier with good performance. An extensive grid search analysis (exhaustive search) would have resulted in an unreasonable number of simulations that would not be computationally viable, and most likely would not considerably improve the performance compared to the attained classifier (using the proposed methodology). </w:t>
      </w:r>
    </w:p>
    <w:p w14:paraId="4745C83B" w14:textId="61B02A85"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optimal 1D-CNN structure for the A phase classification (identified by the HOSA) was composed of 64 kernels in the first convolution layer, 128 kernels in the second convolution layer, and 100 weights in the first dense layer. For the NREM classification, the classifier was composed of 32 kernels in the first convolution layer and 64 kernels in the second convolution layer, using the same number of weights in the first dense layer. Therefore, it was concluded that the best performance was attained using two group</w:t>
      </w:r>
      <w:ins w:id="65" w:author="Diogo Nuno Teixeira Freitas" w:date="2021-12-30T12:19:00Z">
        <w:r w:rsidR="0041275F">
          <w:rPr>
            <w:rFonts w:ascii="Times New Roman" w:hAnsi="Times New Roman" w:cs="Times New Roman"/>
            <w:sz w:val="20"/>
            <w:szCs w:val="20"/>
            <w:lang w:val="en-US"/>
          </w:rPr>
          <w:t>s</w:t>
        </w:r>
      </w:ins>
      <w:r w:rsidRPr="00C258A2">
        <w:rPr>
          <w:rFonts w:ascii="Times New Roman" w:hAnsi="Times New Roman" w:cs="Times New Roman"/>
          <w:sz w:val="20"/>
          <w:szCs w:val="20"/>
          <w:lang w:val="en-US"/>
        </w:rPr>
        <w:t xml:space="preserve"> of layers (</w:t>
      </w:r>
      <w:r w:rsidRPr="00C258A2">
        <w:rPr>
          <w:rFonts w:ascii="Times New Roman" w:hAnsi="Times New Roman" w:cs="Times New Roman"/>
          <w:i/>
          <w:sz w:val="20"/>
          <w:szCs w:val="20"/>
          <w:lang w:val="en-US"/>
        </w:rPr>
        <w:t>GofLayer</w:t>
      </w:r>
      <w:r w:rsidRPr="00C258A2">
        <w:rPr>
          <w:rFonts w:ascii="Times New Roman" w:hAnsi="Times New Roman" w:cs="Times New Roman"/>
          <w:sz w:val="20"/>
          <w:szCs w:val="20"/>
          <w:lang w:val="en-US"/>
        </w:rPr>
        <w:t xml:space="preserve">). A similar result was previously reported by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3OMtBUDp","properties":{"formattedCitation":"[44]","plainCitation":"[44]","noteIndex":0},"citationItems":[{"id":1006,"uris":["http://zotero.org/users/5446081/items/GJBJCYP5"],"uri":["http://zotero.org/users/5446081/items/GJBJCYP5"],"itemData":{"id":1006,"type":"article-journal","container-title":"Computer Methods and Programs in Biomedicine","issue":"1","page":"105640","title":"Greedy based convolutional neural network optimization for detecting apnea","volume":"197","author":[{"family":"Mostafa","given":"S."},{"family":"Baptista","given":"D."},{"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where it was observed that the use of two clustered-layers (composed of one convolution layer, followed by batch normalization and a pooling layer) led to the highest improvement in the considered performance metric.</w:t>
      </w:r>
    </w:p>
    <w:p w14:paraId="5B1F5380" w14:textId="38C388C2" w:rsidR="00C7310F" w:rsidRPr="00C258A2" w:rsidRDefault="00C7310F" w:rsidP="00711792">
      <w:pPr>
        <w:spacing w:after="0" w:line="480" w:lineRule="auto"/>
        <w:ind w:firstLine="284"/>
        <w:rPr>
          <w:rFonts w:ascii="Times New Roman" w:hAnsi="Times New Roman" w:cs="Times New Roman"/>
          <w:sz w:val="20"/>
          <w:szCs w:val="20"/>
          <w:lang w:val="en-US"/>
        </w:rPr>
      </w:pPr>
      <w:commentRangeStart w:id="66"/>
      <w:r w:rsidRPr="00C258A2">
        <w:rPr>
          <w:rFonts w:ascii="Times New Roman" w:hAnsi="Times New Roman" w:cs="Times New Roman"/>
          <w:sz w:val="20"/>
          <w:szCs w:val="20"/>
          <w:lang w:val="en-US"/>
        </w:rPr>
        <w:t xml:space="preserve">It was </w:t>
      </w:r>
      <w:del w:id="67" w:author="Diogo Nuno Teixeira Freitas" w:date="2021-12-30T12:20:00Z">
        <w:r w:rsidRPr="00C258A2" w:rsidDel="0041275F">
          <w:rPr>
            <w:rFonts w:ascii="Times New Roman" w:hAnsi="Times New Roman" w:cs="Times New Roman"/>
            <w:sz w:val="20"/>
            <w:szCs w:val="20"/>
            <w:lang w:val="en-US"/>
          </w:rPr>
          <w:delText>obseresved</w:delText>
        </w:r>
      </w:del>
      <w:ins w:id="68" w:author="Diogo Nuno Teixeira Freitas" w:date="2021-12-30T12:20:00Z">
        <w:r w:rsidR="0041275F" w:rsidRPr="00C258A2">
          <w:rPr>
            <w:rFonts w:ascii="Times New Roman" w:hAnsi="Times New Roman" w:cs="Times New Roman"/>
            <w:sz w:val="20"/>
            <w:szCs w:val="20"/>
            <w:lang w:val="en-US"/>
          </w:rPr>
          <w:t>observed</w:t>
        </w:r>
      </w:ins>
      <w:r w:rsidRPr="00C258A2">
        <w:rPr>
          <w:rFonts w:ascii="Times New Roman" w:hAnsi="Times New Roman" w:cs="Times New Roman"/>
          <w:sz w:val="20"/>
          <w:szCs w:val="20"/>
          <w:lang w:val="en-US"/>
        </w:rPr>
        <w:t xml:space="preserve"> that the second scenario for overlapping (epoch’s label refers to the central 100 sample points) attained the best AUC, which </w:t>
      </w:r>
      <w:del w:id="69" w:author="Diogo Nuno Teixeira Freitas" w:date="2021-12-30T12:20:00Z">
        <w:r w:rsidRPr="00C258A2" w:rsidDel="0041275F">
          <w:rPr>
            <w:rFonts w:ascii="Times New Roman" w:hAnsi="Times New Roman" w:cs="Times New Roman"/>
            <w:sz w:val="20"/>
            <w:szCs w:val="20"/>
            <w:lang w:val="en-US"/>
          </w:rPr>
          <w:delText xml:space="preserve">were </w:delText>
        </w:r>
      </w:del>
      <w:ins w:id="70" w:author="Diogo Nuno Teixeira Freitas" w:date="2021-12-30T12:20:00Z">
        <w:r w:rsidR="0041275F" w:rsidRPr="00C258A2">
          <w:rPr>
            <w:rFonts w:ascii="Times New Roman" w:hAnsi="Times New Roman" w:cs="Times New Roman"/>
            <w:sz w:val="20"/>
            <w:szCs w:val="20"/>
            <w:lang w:val="en-US"/>
          </w:rPr>
          <w:t>w</w:t>
        </w:r>
        <w:r w:rsidR="0041275F">
          <w:rPr>
            <w:rFonts w:ascii="Times New Roman" w:hAnsi="Times New Roman" w:cs="Times New Roman"/>
            <w:sz w:val="20"/>
            <w:szCs w:val="20"/>
            <w:lang w:val="en-US"/>
          </w:rPr>
          <w:t>as</w:t>
        </w:r>
        <w:r w:rsidR="0041275F"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considerably better than the other two scenarios, with the optimal window length of 19 s. </w:t>
      </w:r>
      <w:commentRangeEnd w:id="66"/>
      <w:r w:rsidR="00877D23">
        <w:rPr>
          <w:rStyle w:val="Refdecomentrio"/>
        </w:rPr>
        <w:commentReference w:id="66"/>
      </w:r>
      <w:r w:rsidRPr="00C258A2">
        <w:rPr>
          <w:rFonts w:ascii="Times New Roman" w:hAnsi="Times New Roman" w:cs="Times New Roman"/>
          <w:sz w:val="20"/>
          <w:szCs w:val="20"/>
          <w:lang w:val="en-US"/>
        </w:rPr>
        <w:t xml:space="preserve">It is likely that this result is linked to the average A phase duration, found to be around 13 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KDv2VcMl","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hence, extending too much the window length can possibly introduce excessive information from the background activity, leading to misclassifications.</w:t>
      </w:r>
    </w:p>
    <w:p w14:paraId="5BD34E0F" w14:textId="77777777" w:rsidR="00216951"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These results suggest that there is a strong temporal dependency for the A phases as introducing more information to the classifier significantly improved the classification capability. The low performance of the first scenario was associated with misclassifications of the onset boundary. Such occurred when the current epoch (data points related to the label) was “not-A” and the next epochs are “A” (and the </w:t>
      </w:r>
      <w:r w:rsidRPr="00C258A2">
        <w:rPr>
          <w:rFonts w:ascii="Times New Roman" w:hAnsi="Times New Roman" w:cs="Times New Roman"/>
          <w:sz w:val="20"/>
          <w:szCs w:val="20"/>
          <w:lang w:val="en-US"/>
        </w:rPr>
        <w:lastRenderedPageBreak/>
        <w:t xml:space="preserve">sampling points of these epochs are present on the segmented window), leading the classifier to classify the current “not-A” as “A”. This effect was lessened in the third scenario even though the converse effect occurred, related to the A phase offset boundary detection when the current epoch under classification was “A”, and the sampling points related to a subsequent “not-A” epochs are present in the segmented window. As a consequence, it led the classifier to wrongly classify the current epoch as “not-A”. </w:t>
      </w:r>
    </w:p>
    <w:p w14:paraId="54667941"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Both onset and offset misclassification issues occurred in the second scenario. However, these were diminished as the classifier has contextual information from the previous and next epochs. It was also observed, for all scenarios, that the proper detection of the offset boundary was challenging, occurring several misclassifications towards the end of the longer A phases where the classifier oscillated between “A” and “not-A”. This effect was previously reported by Terzano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mBUnY6D7","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indicating that the A phases can display ambiguous limits due to inconsistent voltage changes in the EEG signal. Nonetheless, this problem was lessened by the post-processing (if two consecutive A phases are separated by an interval shorter than two seconds, then they should be combined in a single A phase). However, these oscillations were still the most notable reason for the misclassifications. It was also observed that increasing the window length beyond 31 s (having 30 s of overlapping) was counterproductive as further information led to misclassifications.</w:t>
      </w:r>
    </w:p>
    <w:p w14:paraId="7A468A5A" w14:textId="16955986"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For the LSTM based classifier, it was noticed that the best structure found by the HOSA was composed of a</w:t>
      </w:r>
      <w:ins w:id="71" w:author="Diogo Nuno Teixeira Freitas" w:date="2021-12-30T12:21:00Z">
        <w:r w:rsidR="0041275F">
          <w:rPr>
            <w:rFonts w:ascii="Times New Roman" w:hAnsi="Times New Roman" w:cs="Times New Roman"/>
            <w:sz w:val="20"/>
            <w:szCs w:val="20"/>
            <w:lang w:val="en-US"/>
          </w:rPr>
          <w:t>n</w:t>
        </w:r>
      </w:ins>
      <w:r w:rsidRPr="00C258A2">
        <w:rPr>
          <w:rFonts w:ascii="Times New Roman" w:hAnsi="Times New Roman" w:cs="Times New Roman"/>
          <w:sz w:val="20"/>
          <w:szCs w:val="20"/>
          <w:lang w:val="en-US"/>
        </w:rPr>
        <w:t xml:space="preserve"> LSTM layer with 100 hidden units using 25 time steps, followed by a dense layer with 50 hidden units. The cascade LSTM architecture led to a lower AUC, and the use of BLSTM instead of LSTM in the recurrent layer had an AUC increase of less than 1%. Therefore, the LSTM was preferred </w:t>
      </w:r>
      <w:ins w:id="72" w:author="Diogo Nuno Teixeira Freitas" w:date="2021-12-30T12:22:00Z">
        <w:r w:rsidR="002955FE">
          <w:rPr>
            <w:rFonts w:ascii="Times New Roman" w:hAnsi="Times New Roman" w:cs="Times New Roman"/>
            <w:sz w:val="20"/>
            <w:szCs w:val="20"/>
            <w:lang w:val="en-US"/>
          </w:rPr>
          <w:t>rather</w:t>
        </w:r>
      </w:ins>
      <w:del w:id="73" w:author="Diogo Nuno Teixeira Freitas" w:date="2021-12-30T12:22:00Z">
        <w:r w:rsidRPr="00C258A2" w:rsidDel="002955FE">
          <w:rPr>
            <w:rFonts w:ascii="Times New Roman" w:hAnsi="Times New Roman" w:cs="Times New Roman"/>
            <w:sz w:val="20"/>
            <w:szCs w:val="20"/>
            <w:lang w:val="en-US"/>
          </w:rPr>
          <w:delText>instead</w:delText>
        </w:r>
      </w:del>
      <w:r w:rsidRPr="00C258A2">
        <w:rPr>
          <w:rFonts w:ascii="Times New Roman" w:hAnsi="Times New Roman" w:cs="Times New Roman"/>
          <w:sz w:val="20"/>
          <w:szCs w:val="20"/>
          <w:lang w:val="en-US"/>
        </w:rPr>
        <w:t xml:space="preserve"> </w:t>
      </w:r>
      <w:ins w:id="74" w:author="Diogo Nuno Teixeira Freitas" w:date="2021-12-30T12:22:00Z">
        <w:r w:rsidR="002955FE">
          <w:rPr>
            <w:rFonts w:ascii="Times New Roman" w:hAnsi="Times New Roman" w:cs="Times New Roman"/>
            <w:sz w:val="20"/>
            <w:szCs w:val="20"/>
            <w:lang w:val="en-US"/>
          </w:rPr>
          <w:t>than</w:t>
        </w:r>
      </w:ins>
      <w:del w:id="75" w:author="Diogo Nuno Teixeira Freitas" w:date="2021-12-30T12:22:00Z">
        <w:r w:rsidRPr="00C258A2" w:rsidDel="002955FE">
          <w:rPr>
            <w:rFonts w:ascii="Times New Roman" w:hAnsi="Times New Roman" w:cs="Times New Roman"/>
            <w:sz w:val="20"/>
            <w:szCs w:val="20"/>
            <w:lang w:val="en-US"/>
          </w:rPr>
          <w:delText>of</w:delText>
        </w:r>
      </w:del>
      <w:r w:rsidRPr="00C258A2">
        <w:rPr>
          <w:rFonts w:ascii="Times New Roman" w:hAnsi="Times New Roman" w:cs="Times New Roman"/>
          <w:sz w:val="20"/>
          <w:szCs w:val="20"/>
          <w:lang w:val="en-US"/>
        </w:rPr>
        <w:t xml:space="preserve"> BLSTM since it attained a better complexity to performance ratio. A total of 256 network architectures were examined, and each test was repeated ten times using RSV. Therefore, the total number of evaluated classifiers was 2560. It was observed that the proper offset detection was again the main source of misclassifications, although the increase in the number of time steps allowed the model to lessen this problem. However, the use of more than 25 time steps led to a lower AUC, possibly suggesting that the model could not extract more relevant information from the input data and started to overfit. The best network’s architecture for the NREM classification using the 25 time steps was composed of one LSTM layer followed by one dense layer, having 300 and 150 hidden units, respectively. It was observed that the best performance was reached when using only one recurrent layer </w:t>
      </w:r>
      <w:r w:rsidRPr="00C258A2">
        <w:rPr>
          <w:rFonts w:ascii="Times New Roman" w:hAnsi="Times New Roman" w:cs="Times New Roman"/>
          <w:sz w:val="20"/>
          <w:szCs w:val="20"/>
          <w:lang w:val="en-US"/>
        </w:rPr>
        <w:lastRenderedPageBreak/>
        <w:t xml:space="preserve">and these results agree with the findings reported by Yadav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pw2AUqP","properties":{"formattedCitation":"[50]","plainCitation":"[50]","noteIndex":0},"citationItems":[{"id":1026,"uris":["http://zotero.org/users/5446081/items/MG9YQUDU"],"uri":["http://zotero.org/users/5446081/items/MG9YQUDU"],"itemData":{"id":1026,"type":"article-journal","container-title":"Procedia Computer Science","issue":"1","page":"2091-2100","title":"Optimizing LSTM for time series prediction in Indian stock market","volume":"167","author":[{"family":"Yadav","given":"A."},{"family":"Jha","given":"C."},{"family":"Sharan","given":"A."}],"issued":{"date-parts":[["2020"]]}}}],"schema":"https://github.com/citation-style-language/schema/raw/master/csl-citation.json"}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[50]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which have observed that a model with one LSTM layer outperformed models with cascade recurrent layers. </w:t>
      </w:r>
    </w:p>
    <w:p w14:paraId="7F36936E" w14:textId="77777777" w:rsidR="00C7310F" w:rsidRPr="00C258A2" w:rsidRDefault="00C7310F" w:rsidP="00711792">
      <w:pPr>
        <w:spacing w:after="0" w:line="480" w:lineRule="auto"/>
        <w:ind w:firstLine="284"/>
        <w:rPr>
          <w:rFonts w:ascii="Times New Roman" w:hAnsi="Times New Roman" w:cs="Times New Roman"/>
          <w:sz w:val="20"/>
          <w:szCs w:val="20"/>
          <w:lang w:val="en-US"/>
        </w:rPr>
      </w:pPr>
      <w:commentRangeStart w:id="76"/>
      <w:r w:rsidRPr="00C258A2">
        <w:rPr>
          <w:rFonts w:ascii="Times New Roman" w:hAnsi="Times New Roman" w:cs="Times New Roman"/>
          <w:sz w:val="20"/>
          <w:szCs w:val="20"/>
          <w:lang w:val="en-US"/>
        </w:rPr>
        <w:t xml:space="preserve">The learning curves of the classifiers are presented </w:t>
      </w:r>
      <w:commentRangeEnd w:id="76"/>
      <w:r w:rsidR="00D874F2">
        <w:rPr>
          <w:rStyle w:val="Refdecomentrio"/>
        </w:rPr>
        <w:commentReference w:id="76"/>
      </w:r>
      <w:r w:rsidRPr="00C258A2">
        <w:rPr>
          <w:rFonts w:ascii="Times New Roman" w:hAnsi="Times New Roman" w:cs="Times New Roman"/>
          <w:sz w:val="20"/>
          <w:szCs w:val="20"/>
          <w:lang w:val="en-US"/>
        </w:rPr>
        <w:t>in Fig. 2. It was observed that both classifiers could possibly improve the performance if more data were available in the database, and LSTM would possibly benefit more from the additional data (the slope of the LSTM linear tendency line is higher than the 1D-CNN linear tendency line). On the other hand, the performance of both classifiers is similar when 100% of the data was used for the model’s development thus, the performed comparative analysis, regarding which classifier is more suitable for the intended classification, is fairer.</w:t>
      </w:r>
    </w:p>
    <w:p w14:paraId="6BC2E329" w14:textId="77777777" w:rsidR="00C7310F" w:rsidRPr="00C7310F" w:rsidRDefault="00C7310F" w:rsidP="00711792">
      <w:pPr>
        <w:spacing w:before="240" w:after="0"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43B66669" wp14:editId="47839A05">
            <wp:extent cx="3495972" cy="171251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778333" cy="1850834"/>
                    </a:xfrm>
                    <a:prstGeom prst="rect">
                      <a:avLst/>
                    </a:prstGeom>
                    <a:noFill/>
                  </pic:spPr>
                </pic:pic>
              </a:graphicData>
            </a:graphic>
          </wp:inline>
        </w:drawing>
      </w:r>
    </w:p>
    <w:p w14:paraId="2E919402" w14:textId="77777777" w:rsidR="009A4793" w:rsidRPr="00C7310F" w:rsidRDefault="00C7310F" w:rsidP="00711792">
      <w:pPr>
        <w:spacing w:after="0" w:line="480" w:lineRule="auto"/>
        <w:rPr>
          <w:rFonts w:ascii="Times New Roman" w:hAnsi="Times New Roman" w:cs="Times New Roman"/>
          <w:sz w:val="20"/>
          <w:szCs w:val="24"/>
          <w:lang w:val="en-US"/>
        </w:rPr>
      </w:pPr>
      <w:r w:rsidRPr="00C7310F">
        <w:rPr>
          <w:rFonts w:ascii="Times New Roman" w:hAnsi="Times New Roman" w:cs="Times New Roman"/>
          <w:b/>
          <w:sz w:val="20"/>
          <w:szCs w:val="24"/>
          <w:lang w:val="en-US"/>
        </w:rPr>
        <w:t>Fig. 2.</w:t>
      </w:r>
      <w:r w:rsidRPr="00C7310F">
        <w:rPr>
          <w:rFonts w:ascii="Times New Roman" w:hAnsi="Times New Roman" w:cs="Times New Roman"/>
          <w:sz w:val="20"/>
          <w:szCs w:val="24"/>
          <w:lang w:val="en-US"/>
        </w:rPr>
        <w:t xml:space="preserve"> Learning curves of the AFC classifiers.</w:t>
      </w:r>
    </w:p>
    <w:p w14:paraId="21E7CACC" w14:textId="77777777" w:rsidR="00C7310F" w:rsidRPr="00C258A2" w:rsidRDefault="00C7310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4.2. Development of the Feature Based Classifiers</w:t>
      </w:r>
    </w:p>
    <w:p w14:paraId="545BC52E" w14:textId="097C853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relevance of the features for the A phase classification was assessed by the mRMR algorithm (each simulation of the presented results was repeated 50 times to attain statically significant results), and the ordered sequence (from most to less relevant) was:</w:t>
      </w:r>
      <w:r w:rsidRPr="00C258A2">
        <w:rPr>
          <w:rFonts w:ascii="Times New Roman" w:hAnsi="Times New Roman" w:cs="Times New Roman"/>
          <w:i/>
          <w:sz w:val="20"/>
          <w:szCs w:val="20"/>
          <w:lang w:val="en-US"/>
        </w:rPr>
        <w:t xml:space="preserve"> 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3</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7</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2</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9</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8</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4</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1</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6</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5</w:t>
      </w:r>
      <w:r w:rsidRPr="00C258A2">
        <w:rPr>
          <w:rFonts w:ascii="Times New Roman" w:hAnsi="Times New Roman" w:cs="Times New Roman"/>
          <w:sz w:val="20"/>
          <w:szCs w:val="20"/>
          <w:lang w:val="en-US"/>
        </w:rPr>
        <w:t xml:space="preserve">. The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lang w:val="en-US"/>
        </w:rPr>
        <w:t xml:space="preserve"> features were expected to be the most relevant since 61% of the database’s A phases belong to the A1 subtype which is characterized by high-voltage slow waves, where delta waves are the most prevalent. On the other hand, the A2 subtypes compose 21% of the database labels and have a mixture of high-voltage slow waves with low-amplitude fast rhythms, where</w:t>
      </w:r>
      <w:ins w:id="77" w:author="Diogo Nuno Teixeira Freitas" w:date="2021-12-30T12:23:00Z">
        <w:r w:rsidR="002955FE">
          <w:rPr>
            <w:rFonts w:ascii="Times New Roman" w:hAnsi="Times New Roman" w:cs="Times New Roman"/>
            <w:sz w:val="20"/>
            <w:szCs w:val="20"/>
            <w:lang w:val="en-US"/>
          </w:rPr>
          <w:t>as</w:t>
        </w:r>
      </w:ins>
      <w:r w:rsidRPr="00C258A2">
        <w:rPr>
          <w:rFonts w:ascii="Times New Roman" w:hAnsi="Times New Roman" w:cs="Times New Roman"/>
          <w:sz w:val="20"/>
          <w:szCs w:val="20"/>
          <w:lang w:val="en-US"/>
        </w:rPr>
        <w:t xml:space="preserve"> the A3 subtypes have a predominance of low-amplitude fast rhythms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prSn8lrp","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Therefore, it was anticipated that the frequency based features would be more relevant for the A phase assessment, although the amplitude based features are still important to detect the high-voltage waves.</w:t>
      </w:r>
    </w:p>
    <w:p w14:paraId="5FA86414"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FFNN optimization, each tested value for the number of hidden units was examined for all 20 feature sets ordered by the mRMR algorithm. It was observed that the best performance was attained </w:t>
      </w:r>
      <w:r w:rsidRPr="00C258A2">
        <w:rPr>
          <w:rFonts w:ascii="Times New Roman" w:hAnsi="Times New Roman" w:cs="Times New Roman"/>
          <w:sz w:val="20"/>
          <w:szCs w:val="20"/>
          <w:lang w:val="en-US"/>
        </w:rPr>
        <w:lastRenderedPageBreak/>
        <w:t xml:space="preserve">using the 14 most relevant features with 400 hidden units for both A phase and NREM classification (using RSV for the performance assessment, repeating each simulation ten times). The structure of the LSTM based classifiers previously identified as the best for the A phase or NREM classification was employed for the feature based classification to allow a fairer comparison of the results, and the best performance was attained using the 12 most relevant features. </w:t>
      </w:r>
    </w:p>
    <w:p w14:paraId="5A144275"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learning curves are depicted in Fig. 3. Similar to the AFC models, the inclusion of more data could possibly improve the performance of the classifiers, although the variation in performance of the LSTM is likely to be significantly lower for the feature based methods. It was also observed that the LSTM has a significantly higher AUC than the FFNN, suggesting that the performance of the LSTM based classifier is expected to be superior.</w:t>
      </w:r>
    </w:p>
    <w:p w14:paraId="5646719F" w14:textId="77777777" w:rsidR="00C7310F" w:rsidRDefault="00C7310F" w:rsidP="00711792">
      <w:pPr>
        <w:spacing w:before="240" w:after="0" w:line="480" w:lineRule="auto"/>
        <w:rPr>
          <w:rFonts w:ascii="Times New Roman" w:hAnsi="Times New Roman" w:cs="Times New Roman"/>
          <w:sz w:val="24"/>
          <w:szCs w:val="24"/>
        </w:rPr>
      </w:pPr>
      <w:r>
        <w:rPr>
          <w:rFonts w:ascii="Times New Roman" w:hAnsi="Times New Roman" w:cs="Times New Roman"/>
          <w:noProof/>
          <w:sz w:val="24"/>
          <w:szCs w:val="24"/>
          <w:lang w:eastAsia="pt-PT"/>
        </w:rPr>
        <w:drawing>
          <wp:inline distT="0" distB="0" distL="0" distR="0" wp14:anchorId="1EB87D6C" wp14:editId="26B05647">
            <wp:extent cx="3514890" cy="17789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688155" cy="1866694"/>
                    </a:xfrm>
                    <a:prstGeom prst="rect">
                      <a:avLst/>
                    </a:prstGeom>
                    <a:noFill/>
                  </pic:spPr>
                </pic:pic>
              </a:graphicData>
            </a:graphic>
          </wp:inline>
        </w:drawing>
      </w:r>
    </w:p>
    <w:p w14:paraId="6781C8E9" w14:textId="77777777" w:rsidR="00C7310F" w:rsidRPr="00C7310F" w:rsidRDefault="00C7310F" w:rsidP="00711792">
      <w:pPr>
        <w:spacing w:line="480" w:lineRule="auto"/>
        <w:rPr>
          <w:rFonts w:ascii="Times New Roman" w:hAnsi="Times New Roman" w:cs="Times New Roman"/>
          <w:sz w:val="20"/>
          <w:szCs w:val="24"/>
          <w:lang w:val="en-US"/>
        </w:rPr>
      </w:pPr>
      <w:r w:rsidRPr="00C7310F">
        <w:rPr>
          <w:rFonts w:ascii="Times New Roman" w:hAnsi="Times New Roman" w:cs="Times New Roman"/>
          <w:b/>
          <w:sz w:val="20"/>
          <w:szCs w:val="24"/>
          <w:lang w:val="en-US"/>
        </w:rPr>
        <w:t>Fig. 3.</w:t>
      </w:r>
      <w:r w:rsidRPr="00C7310F">
        <w:rPr>
          <w:rFonts w:ascii="Times New Roman" w:hAnsi="Times New Roman" w:cs="Times New Roman"/>
          <w:sz w:val="20"/>
          <w:szCs w:val="24"/>
          <w:lang w:val="en-US"/>
        </w:rPr>
        <w:t xml:space="preserve"> Learning curves of the feature based classifiers. </w:t>
      </w:r>
    </w:p>
    <w:p w14:paraId="79057EEA" w14:textId="77777777" w:rsidR="00C7310F" w:rsidRPr="00C258A2" w:rsidRDefault="00C7310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4.3. Performance Evaluation</w:t>
      </w:r>
    </w:p>
    <w:p w14:paraId="62E2C2E7" w14:textId="29C4D3EC" w:rsidR="00AE1897"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performance of the tuned classifiers was assessed using LOO, repeating each simulation 50 times </w:t>
      </w:r>
      <w:ins w:id="78" w:author="Diogo Nuno Teixeira Freitas" w:date="2021-12-30T12:43:00Z">
        <w:r w:rsidR="00C5506E">
          <w:rPr>
            <w:rFonts w:ascii="Times New Roman" w:hAnsi="Times New Roman" w:cs="Times New Roman"/>
            <w:sz w:val="20"/>
            <w:szCs w:val="20"/>
            <w:lang w:val="en-US"/>
          </w:rPr>
          <w:t xml:space="preserve">in order </w:t>
        </w:r>
      </w:ins>
      <w:r w:rsidRPr="00C258A2">
        <w:rPr>
          <w:rFonts w:ascii="Times New Roman" w:hAnsi="Times New Roman" w:cs="Times New Roman"/>
          <w:sz w:val="20"/>
          <w:szCs w:val="20"/>
          <w:lang w:val="en-US"/>
        </w:rPr>
        <w:t>to</w:t>
      </w:r>
      <w:ins w:id="79" w:author="Diogo Nuno Teixeira Freitas" w:date="2021-12-30T12:43:00Z">
        <w:r w:rsidR="00C5506E">
          <w:rPr>
            <w:rFonts w:ascii="Times New Roman" w:hAnsi="Times New Roman" w:cs="Times New Roman"/>
            <w:sz w:val="20"/>
            <w:szCs w:val="20"/>
            <w:lang w:val="en-US"/>
          </w:rPr>
          <w:t xml:space="preserve"> </w:t>
        </w:r>
      </w:ins>
      <w:commentRangeStart w:id="80"/>
      <w:ins w:id="81" w:author="Diogo Nuno Teixeira Freitas" w:date="2021-12-30T12:48:00Z">
        <w:r w:rsidR="00B32529">
          <w:rPr>
            <w:rFonts w:ascii="Times New Roman" w:hAnsi="Times New Roman" w:cs="Times New Roman"/>
            <w:sz w:val="20"/>
            <w:szCs w:val="20"/>
            <w:lang w:val="en-US"/>
          </w:rPr>
          <w:t xml:space="preserve">provide </w:t>
        </w:r>
      </w:ins>
      <w:ins w:id="82" w:author="Diogo Nuno Teixeira Freitas" w:date="2021-12-30T12:49:00Z">
        <w:r w:rsidR="00B32529">
          <w:rPr>
            <w:rFonts w:ascii="Times New Roman" w:hAnsi="Times New Roman" w:cs="Times New Roman"/>
            <w:sz w:val="20"/>
            <w:szCs w:val="20"/>
            <w:lang w:val="en-US"/>
          </w:rPr>
          <w:t>reliable</w:t>
        </w:r>
      </w:ins>
      <w:ins w:id="83" w:author="Diogo Nuno Teixeira Freitas" w:date="2021-12-30T12:48:00Z">
        <w:r w:rsidR="00B32529">
          <w:rPr>
            <w:rFonts w:ascii="Times New Roman" w:hAnsi="Times New Roman" w:cs="Times New Roman"/>
            <w:sz w:val="20"/>
            <w:szCs w:val="20"/>
            <w:lang w:val="en-US"/>
          </w:rPr>
          <w:t xml:space="preserve"> </w:t>
        </w:r>
      </w:ins>
      <w:ins w:id="84" w:author="Diogo Nuno Teixeira Freitas" w:date="2021-12-30T12:49:00Z">
        <w:r w:rsidR="00B32529">
          <w:rPr>
            <w:rFonts w:ascii="Times New Roman" w:hAnsi="Times New Roman" w:cs="Times New Roman"/>
            <w:sz w:val="20"/>
            <w:szCs w:val="20"/>
            <w:lang w:val="en-US"/>
          </w:rPr>
          <w:t xml:space="preserve">estimates </w:t>
        </w:r>
      </w:ins>
      <w:commentRangeEnd w:id="80"/>
      <w:ins w:id="85" w:author="Diogo Nuno Teixeira Freitas" w:date="2021-12-30T12:52:00Z">
        <w:r w:rsidR="00B32529">
          <w:rPr>
            <w:rStyle w:val="Refdecomentrio"/>
          </w:rPr>
          <w:commentReference w:id="80"/>
        </w:r>
      </w:ins>
      <w:ins w:id="86" w:author="Diogo Nuno Teixeira Freitas" w:date="2021-12-30T12:49:00Z">
        <w:r w:rsidR="00B32529">
          <w:rPr>
            <w:rFonts w:ascii="Times New Roman" w:hAnsi="Times New Roman" w:cs="Times New Roman"/>
            <w:sz w:val="20"/>
            <w:szCs w:val="20"/>
            <w:lang w:val="en-US"/>
          </w:rPr>
          <w:t>of the models’ performance,</w:t>
        </w:r>
      </w:ins>
      <w:del w:id="87" w:author="Diogo Nuno Teixeira Freitas" w:date="2021-12-30T12:49:00Z">
        <w:r w:rsidRPr="00C258A2" w:rsidDel="00B32529">
          <w:rPr>
            <w:rFonts w:ascii="Times New Roman" w:hAnsi="Times New Roman" w:cs="Times New Roman"/>
            <w:sz w:val="20"/>
            <w:szCs w:val="20"/>
            <w:lang w:val="en-US"/>
          </w:rPr>
          <w:delText xml:space="preserve"> achieve statistically significant results,</w:delText>
        </w:r>
      </w:del>
      <w:r w:rsidRPr="00C258A2">
        <w:rPr>
          <w:rFonts w:ascii="Times New Roman" w:hAnsi="Times New Roman" w:cs="Times New Roman"/>
          <w:sz w:val="20"/>
          <w:szCs w:val="20"/>
          <w:lang w:val="en-US"/>
        </w:rPr>
        <w:t xml:space="preserve"> </w:t>
      </w:r>
      <w:del w:id="88" w:author="Diogo Nuno Teixeira Freitas" w:date="2021-12-30T12:51:00Z">
        <w:r w:rsidRPr="00C258A2" w:rsidDel="00B32529">
          <w:rPr>
            <w:rFonts w:ascii="Times New Roman" w:hAnsi="Times New Roman" w:cs="Times New Roman"/>
            <w:sz w:val="20"/>
            <w:szCs w:val="20"/>
            <w:lang w:val="en-US"/>
          </w:rPr>
          <w:delText>and the</w:delText>
        </w:r>
      </w:del>
      <w:ins w:id="89" w:author="Diogo Nuno Teixeira Freitas" w:date="2021-12-30T12:51:00Z">
        <w:r w:rsidR="00B32529">
          <w:rPr>
            <w:rFonts w:ascii="Times New Roman" w:hAnsi="Times New Roman" w:cs="Times New Roman"/>
            <w:sz w:val="20"/>
            <w:szCs w:val="20"/>
            <w:lang w:val="en-US"/>
          </w:rPr>
          <w:t>being the</w:t>
        </w:r>
      </w:ins>
      <w:r w:rsidRPr="00C258A2">
        <w:rPr>
          <w:rFonts w:ascii="Times New Roman" w:hAnsi="Times New Roman" w:cs="Times New Roman"/>
          <w:sz w:val="20"/>
          <w:szCs w:val="20"/>
          <w:lang w:val="en-US"/>
        </w:rPr>
        <w:t xml:space="preserve"> results </w:t>
      </w:r>
      <w:del w:id="90" w:author="Diogo Nuno Teixeira Freitas" w:date="2021-12-30T12:51:00Z">
        <w:r w:rsidRPr="00C258A2" w:rsidDel="00B32529">
          <w:rPr>
            <w:rFonts w:ascii="Times New Roman" w:hAnsi="Times New Roman" w:cs="Times New Roman"/>
            <w:sz w:val="20"/>
            <w:szCs w:val="20"/>
            <w:lang w:val="en-US"/>
          </w:rPr>
          <w:delText xml:space="preserve">are </w:delText>
        </w:r>
      </w:del>
      <w:r w:rsidRPr="00C258A2">
        <w:rPr>
          <w:rFonts w:ascii="Times New Roman" w:hAnsi="Times New Roman" w:cs="Times New Roman"/>
          <w:sz w:val="20"/>
          <w:szCs w:val="20"/>
          <w:lang w:val="en-US"/>
        </w:rPr>
        <w:t xml:space="preserve">presented in Table </w:t>
      </w:r>
      <w:r w:rsidR="00AE1897" w:rsidRPr="00C258A2">
        <w:rPr>
          <w:rFonts w:ascii="Times New Roman" w:hAnsi="Times New Roman" w:cs="Times New Roman"/>
          <w:sz w:val="20"/>
          <w:szCs w:val="20"/>
          <w:lang w:val="en-US"/>
        </w:rPr>
        <w:t>3</w:t>
      </w:r>
      <w:r w:rsidRPr="00C258A2">
        <w:rPr>
          <w:rFonts w:ascii="Times New Roman" w:hAnsi="Times New Roman" w:cs="Times New Roman"/>
          <w:sz w:val="20"/>
          <w:szCs w:val="20"/>
          <w:lang w:val="en-US"/>
        </w:rPr>
        <w:t xml:space="preserve"> (</w:t>
      </w:r>
      <w:commentRangeStart w:id="91"/>
      <w:r w:rsidRPr="00C258A2">
        <w:rPr>
          <w:rFonts w:ascii="Times New Roman" w:hAnsi="Times New Roman" w:cs="Times New Roman"/>
          <w:sz w:val="20"/>
          <w:szCs w:val="20"/>
          <w:lang w:val="en-US"/>
        </w:rPr>
        <w:t xml:space="preserve">the </w:t>
      </w:r>
      <w:r w:rsidR="00244BCE">
        <w:rPr>
          <w:rFonts w:ascii="Times New Roman" w:hAnsi="Times New Roman" w:cs="Times New Roman"/>
          <w:sz w:val="20"/>
          <w:szCs w:val="20"/>
          <w:lang w:val="en-US"/>
        </w:rPr>
        <w:t>supplementary material</w:t>
      </w:r>
      <w:r w:rsidRPr="00C258A2">
        <w:rPr>
          <w:rFonts w:ascii="Times New Roman" w:hAnsi="Times New Roman" w:cs="Times New Roman"/>
          <w:sz w:val="20"/>
          <w:szCs w:val="20"/>
          <w:lang w:val="en-US"/>
        </w:rPr>
        <w:t xml:space="preserve"> tables present the results for all subjects</w:t>
      </w:r>
      <w:commentRangeEnd w:id="91"/>
      <w:r w:rsidR="00D874F2">
        <w:rPr>
          <w:rStyle w:val="Refdecomentrio"/>
        </w:rPr>
        <w:commentReference w:id="91"/>
      </w:r>
      <w:r w:rsidRPr="00C258A2">
        <w:rPr>
          <w:rFonts w:ascii="Times New Roman" w:hAnsi="Times New Roman" w:cs="Times New Roman"/>
          <w:sz w:val="20"/>
          <w:szCs w:val="20"/>
          <w:lang w:val="en-US"/>
        </w:rPr>
        <w:t>, where subjects 1 to 15 are free of neurological disorders while subjects 16 to 19 were diagnosed with sleep-disordered breathing). Regarding the A phase estimation, by examining the table’s results, it is possible to conclude that</w:t>
      </w:r>
      <w:del w:id="92" w:author="Diogo Nuno Teixeira Freitas" w:date="2021-12-30T12:24:00Z">
        <w:r w:rsidRPr="00C258A2" w:rsidDel="002955FE">
          <w:rPr>
            <w:rFonts w:ascii="Times New Roman" w:hAnsi="Times New Roman" w:cs="Times New Roman"/>
            <w:sz w:val="20"/>
            <w:szCs w:val="20"/>
            <w:lang w:val="en-US"/>
          </w:rPr>
          <w:delText>,</w:delText>
        </w:r>
      </w:del>
      <w:r w:rsidRPr="00C258A2">
        <w:rPr>
          <w:rFonts w:ascii="Times New Roman" w:hAnsi="Times New Roman" w:cs="Times New Roman"/>
          <w:sz w:val="20"/>
          <w:szCs w:val="20"/>
          <w:lang w:val="en-US"/>
        </w:rPr>
        <w:t xml:space="preserve"> the FFNN based classifier attained the lowest Acc, Spe, and AUC while the feature based LSTM reached the best performance for all performance metrics.</w:t>
      </w:r>
      <w:r w:rsidR="00AE1897" w:rsidRPr="00C258A2">
        <w:rPr>
          <w:rFonts w:ascii="Times New Roman" w:hAnsi="Times New Roman" w:cs="Times New Roman"/>
          <w:sz w:val="20"/>
          <w:szCs w:val="20"/>
          <w:lang w:val="en-US"/>
        </w:rPr>
        <w:t xml:space="preserve"> </w:t>
      </w:r>
    </w:p>
    <w:p w14:paraId="305C0756" w14:textId="77777777" w:rsidR="00AE1897" w:rsidRPr="00AE1897" w:rsidRDefault="00AE1897" w:rsidP="00711792">
      <w:pPr>
        <w:spacing w:before="240" w:after="0" w:line="480" w:lineRule="auto"/>
        <w:rPr>
          <w:rFonts w:ascii="Times New Roman" w:hAnsi="Times New Roman" w:cs="Times New Roman"/>
          <w:b/>
          <w:sz w:val="20"/>
          <w:szCs w:val="24"/>
          <w:lang w:val="en-US"/>
        </w:rPr>
      </w:pPr>
      <w:r w:rsidRPr="00AE1897">
        <w:rPr>
          <w:rFonts w:ascii="Times New Roman" w:hAnsi="Times New Roman" w:cs="Times New Roman"/>
          <w:b/>
          <w:sz w:val="20"/>
          <w:szCs w:val="24"/>
          <w:lang w:val="en-US"/>
        </w:rPr>
        <w:t>T</w:t>
      </w:r>
      <w:r w:rsidR="008F532C">
        <w:rPr>
          <w:rFonts w:ascii="Times New Roman" w:hAnsi="Times New Roman" w:cs="Times New Roman"/>
          <w:b/>
          <w:sz w:val="20"/>
          <w:szCs w:val="24"/>
          <w:lang w:val="en-US"/>
        </w:rPr>
        <w:t>able 3</w:t>
      </w:r>
    </w:p>
    <w:p w14:paraId="55924BE7" w14:textId="77777777" w:rsidR="00AE1897" w:rsidRPr="00AE1897" w:rsidRDefault="00AE1897" w:rsidP="00711792">
      <w:pPr>
        <w:spacing w:after="0" w:line="480" w:lineRule="auto"/>
        <w:rPr>
          <w:rFonts w:ascii="Times New Roman" w:hAnsi="Times New Roman" w:cs="Times New Roman"/>
          <w:sz w:val="20"/>
          <w:szCs w:val="24"/>
          <w:lang w:val="en-US"/>
        </w:rPr>
      </w:pPr>
      <w:r w:rsidRPr="00AE1897">
        <w:rPr>
          <w:rFonts w:ascii="Times New Roman" w:hAnsi="Times New Roman" w:cs="Times New Roman"/>
          <w:sz w:val="20"/>
          <w:szCs w:val="24"/>
          <w:lang w:val="en-US"/>
        </w:rPr>
        <w:t>Performance of the developed models (mean ± standard deviation) estimated using LOO.</w:t>
      </w:r>
    </w:p>
    <w:tbl>
      <w:tblPr>
        <w:tblStyle w:val="TabelacomGrelh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
        <w:gridCol w:w="1844"/>
        <w:gridCol w:w="1247"/>
        <w:gridCol w:w="1247"/>
        <w:gridCol w:w="1247"/>
        <w:gridCol w:w="1771"/>
      </w:tblGrid>
      <w:tr w:rsidR="00AE1897" w:rsidRPr="00AE1897" w14:paraId="5ECE0535" w14:textId="77777777" w:rsidTr="00AE1897">
        <w:trPr>
          <w:jc w:val="center"/>
        </w:trPr>
        <w:tc>
          <w:tcPr>
            <w:tcW w:w="675" w:type="pct"/>
            <w:tcBorders>
              <w:top w:val="single" w:sz="12" w:space="0" w:color="auto"/>
              <w:bottom w:val="single" w:sz="12" w:space="0" w:color="auto"/>
            </w:tcBorders>
          </w:tcPr>
          <w:p w14:paraId="6876B8B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lastRenderedPageBreak/>
              <w:t>Estimation</w:t>
            </w:r>
          </w:p>
        </w:tc>
        <w:tc>
          <w:tcPr>
            <w:tcW w:w="1084" w:type="pct"/>
            <w:tcBorders>
              <w:top w:val="single" w:sz="12" w:space="0" w:color="auto"/>
              <w:bottom w:val="single" w:sz="12" w:space="0" w:color="auto"/>
            </w:tcBorders>
          </w:tcPr>
          <w:p w14:paraId="2D98BEC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Metric</w:t>
            </w:r>
          </w:p>
        </w:tc>
        <w:tc>
          <w:tcPr>
            <w:tcW w:w="733" w:type="pct"/>
            <w:tcBorders>
              <w:top w:val="single" w:sz="12" w:space="0" w:color="auto"/>
              <w:bottom w:val="single" w:sz="12" w:space="0" w:color="auto"/>
            </w:tcBorders>
          </w:tcPr>
          <w:p w14:paraId="57DC065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commentRangeStart w:id="93"/>
            <w:r w:rsidRPr="00AE1897">
              <w:rPr>
                <w:rFonts w:ascii="Times New Roman" w:hAnsi="Times New Roman"/>
                <w:noProof/>
                <w:sz w:val="18"/>
                <w:szCs w:val="18"/>
                <w:lang w:eastAsia="pt-PT"/>
              </w:rPr>
              <w:t>1D-CNN</w:t>
            </w:r>
            <w:commentRangeEnd w:id="93"/>
            <w:r w:rsidR="00C22842">
              <w:rPr>
                <w:rStyle w:val="Refdecomentrio"/>
                <w:rFonts w:asciiTheme="minorHAnsi" w:eastAsiaTheme="minorHAnsi" w:hAnsiTheme="minorHAnsi" w:cstheme="minorBidi"/>
                <w:kern w:val="0"/>
                <w:lang w:val="pt-PT"/>
              </w:rPr>
              <w:commentReference w:id="93"/>
            </w:r>
          </w:p>
        </w:tc>
        <w:tc>
          <w:tcPr>
            <w:tcW w:w="733" w:type="pct"/>
            <w:tcBorders>
              <w:top w:val="single" w:sz="12" w:space="0" w:color="auto"/>
              <w:bottom w:val="single" w:sz="12" w:space="0" w:color="auto"/>
            </w:tcBorders>
          </w:tcPr>
          <w:p w14:paraId="2EEC82A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AFC LSTM</w:t>
            </w:r>
          </w:p>
        </w:tc>
        <w:tc>
          <w:tcPr>
            <w:tcW w:w="733" w:type="pct"/>
            <w:tcBorders>
              <w:top w:val="single" w:sz="12" w:space="0" w:color="auto"/>
              <w:bottom w:val="single" w:sz="12" w:space="0" w:color="auto"/>
            </w:tcBorders>
          </w:tcPr>
          <w:p w14:paraId="425D70A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FFNN</w:t>
            </w:r>
          </w:p>
        </w:tc>
        <w:tc>
          <w:tcPr>
            <w:tcW w:w="1041" w:type="pct"/>
            <w:tcBorders>
              <w:top w:val="single" w:sz="12" w:space="0" w:color="auto"/>
              <w:bottom w:val="single" w:sz="12" w:space="0" w:color="auto"/>
            </w:tcBorders>
          </w:tcPr>
          <w:p w14:paraId="15B86A2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Features fed LSTM</w:t>
            </w:r>
          </w:p>
        </w:tc>
      </w:tr>
      <w:tr w:rsidR="00AE1897" w:rsidRPr="00AE1897" w14:paraId="40AB1459" w14:textId="77777777" w:rsidTr="00AE1897">
        <w:trPr>
          <w:jc w:val="center"/>
        </w:trPr>
        <w:tc>
          <w:tcPr>
            <w:tcW w:w="675" w:type="pct"/>
            <w:tcBorders>
              <w:top w:val="single" w:sz="12" w:space="0" w:color="auto"/>
            </w:tcBorders>
          </w:tcPr>
          <w:p w14:paraId="20AA995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 phase</w:t>
            </w:r>
          </w:p>
        </w:tc>
        <w:tc>
          <w:tcPr>
            <w:tcW w:w="1084" w:type="pct"/>
            <w:tcBorders>
              <w:top w:val="single" w:sz="12" w:space="0" w:color="auto"/>
            </w:tcBorders>
          </w:tcPr>
          <w:p w14:paraId="4BC8BB2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Acc (%)</w:t>
            </w:r>
          </w:p>
          <w:p w14:paraId="6EC185C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Sen (%)</w:t>
            </w:r>
          </w:p>
          <w:p w14:paraId="11357092"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Spe (%)</w:t>
            </w:r>
          </w:p>
          <w:p w14:paraId="4A2C45B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AUC</w:t>
            </w:r>
          </w:p>
        </w:tc>
        <w:tc>
          <w:tcPr>
            <w:tcW w:w="733" w:type="pct"/>
            <w:tcBorders>
              <w:top w:val="single" w:sz="12" w:space="0" w:color="auto"/>
            </w:tcBorders>
          </w:tcPr>
          <w:p w14:paraId="1F7B4B8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80.72 ± 6.11</w:t>
            </w:r>
          </w:p>
          <w:p w14:paraId="580E6AC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75.45 ± 11.22</w:t>
            </w:r>
          </w:p>
          <w:p w14:paraId="3C22B56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81.74 ± 2.94</w:t>
            </w:r>
          </w:p>
          <w:p w14:paraId="1A96D05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0.866 ± 0.050</w:t>
            </w:r>
          </w:p>
        </w:tc>
        <w:tc>
          <w:tcPr>
            <w:tcW w:w="733" w:type="pct"/>
            <w:tcBorders>
              <w:top w:val="single" w:sz="12" w:space="0" w:color="auto"/>
            </w:tcBorders>
          </w:tcPr>
          <w:p w14:paraId="26C481B6"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80.72 ± 6.11</w:t>
            </w:r>
          </w:p>
          <w:p w14:paraId="5BB0FB9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66.88 ± 9.57</w:t>
            </w:r>
          </w:p>
          <w:p w14:paraId="2FB1570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83.19 ± 5.40</w:t>
            </w:r>
          </w:p>
          <w:p w14:paraId="41639835"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0.825 ± 0.068</w:t>
            </w:r>
          </w:p>
        </w:tc>
        <w:tc>
          <w:tcPr>
            <w:tcW w:w="733" w:type="pct"/>
            <w:tcBorders>
              <w:top w:val="single" w:sz="12" w:space="0" w:color="auto"/>
            </w:tcBorders>
          </w:tcPr>
          <w:p w14:paraId="24D2F0B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71.13 ± 14.77</w:t>
            </w:r>
          </w:p>
          <w:p w14:paraId="4B6A411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72.58 ± 14.45</w:t>
            </w:r>
          </w:p>
          <w:p w14:paraId="464F5B8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70.60 ± 18.44</w:t>
            </w:r>
          </w:p>
          <w:p w14:paraId="6D76496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0.801 ± 0.069</w:t>
            </w:r>
          </w:p>
        </w:tc>
        <w:tc>
          <w:tcPr>
            <w:tcW w:w="1041" w:type="pct"/>
            <w:tcBorders>
              <w:top w:val="single" w:sz="12" w:space="0" w:color="auto"/>
            </w:tcBorders>
          </w:tcPr>
          <w:p w14:paraId="6DEA5FE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82.96 ± 5.54</w:t>
            </w:r>
          </w:p>
          <w:p w14:paraId="536D6A4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76.53 ± 11.24</w:t>
            </w:r>
          </w:p>
          <w:p w14:paraId="2793AF9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83.36 ± 7.75</w:t>
            </w:r>
          </w:p>
          <w:p w14:paraId="67C30BD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0.882 ± 0.042</w:t>
            </w:r>
          </w:p>
        </w:tc>
      </w:tr>
      <w:tr w:rsidR="00AE1897" w:rsidRPr="00AE1897" w14:paraId="207813BA" w14:textId="77777777" w:rsidTr="00AE1897">
        <w:trPr>
          <w:jc w:val="center"/>
        </w:trPr>
        <w:tc>
          <w:tcPr>
            <w:tcW w:w="675" w:type="pct"/>
          </w:tcPr>
          <w:p w14:paraId="7E3865D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NREM</w:t>
            </w:r>
          </w:p>
        </w:tc>
        <w:tc>
          <w:tcPr>
            <w:tcW w:w="1084" w:type="pct"/>
          </w:tcPr>
          <w:p w14:paraId="54A8865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Acc (%)</w:t>
            </w:r>
          </w:p>
          <w:p w14:paraId="60373E6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Sen (%)</w:t>
            </w:r>
          </w:p>
          <w:p w14:paraId="4260E99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Spe (%)</w:t>
            </w:r>
          </w:p>
          <w:p w14:paraId="1AEE9509"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AUC</w:t>
            </w:r>
          </w:p>
        </w:tc>
        <w:tc>
          <w:tcPr>
            <w:tcW w:w="733" w:type="pct"/>
          </w:tcPr>
          <w:p w14:paraId="4DD836D0"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78.17 ± 7.77</w:t>
            </w:r>
          </w:p>
          <w:p w14:paraId="7ABB9A68"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81.46 ± 12.32</w:t>
            </w:r>
          </w:p>
          <w:p w14:paraId="0A1F879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71.77 ± 19.15</w:t>
            </w:r>
          </w:p>
          <w:p w14:paraId="76A2410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0.880 ± 0.062</w:t>
            </w:r>
          </w:p>
        </w:tc>
        <w:tc>
          <w:tcPr>
            <w:tcW w:w="733" w:type="pct"/>
          </w:tcPr>
          <w:p w14:paraId="49A50C05"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84.83 ± 5.54</w:t>
            </w:r>
          </w:p>
          <w:p w14:paraId="5BCB0670"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89.79 ± 6.62</w:t>
            </w:r>
          </w:p>
          <w:p w14:paraId="16C2E2B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73.57 ± 13.14</w:t>
            </w:r>
          </w:p>
          <w:p w14:paraId="4D811D4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0.913 ± 0.056</w:t>
            </w:r>
          </w:p>
        </w:tc>
        <w:tc>
          <w:tcPr>
            <w:tcW w:w="733" w:type="pct"/>
          </w:tcPr>
          <w:p w14:paraId="6D4D754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73.53 ± 8.43</w:t>
            </w:r>
          </w:p>
          <w:p w14:paraId="4F99E782"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68.81 ± 11.96</w:t>
            </w:r>
          </w:p>
          <w:p w14:paraId="5E534CA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85.40 ± 10.31</w:t>
            </w:r>
          </w:p>
          <w:p w14:paraId="3CB0881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0.829 ± 0.043</w:t>
            </w:r>
          </w:p>
        </w:tc>
        <w:tc>
          <w:tcPr>
            <w:tcW w:w="1041" w:type="pct"/>
          </w:tcPr>
          <w:p w14:paraId="5B62E4D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87.81 ± 6.18</w:t>
            </w:r>
          </w:p>
          <w:p w14:paraId="7BF265FE"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88.24 ± 7.88</w:t>
            </w:r>
          </w:p>
          <w:p w14:paraId="1D3FC992"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86.87 ± 11.04</w:t>
            </w:r>
          </w:p>
          <w:p w14:paraId="3324A91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0.945 ± 0.036</w:t>
            </w:r>
          </w:p>
        </w:tc>
      </w:tr>
      <w:tr w:rsidR="00AE1897" w:rsidRPr="00AE1897" w14:paraId="317AEF70" w14:textId="77777777" w:rsidTr="00AE1897">
        <w:trPr>
          <w:jc w:val="center"/>
        </w:trPr>
        <w:tc>
          <w:tcPr>
            <w:tcW w:w="675" w:type="pct"/>
          </w:tcPr>
          <w:p w14:paraId="399992C6"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CAP cycles</w:t>
            </w:r>
          </w:p>
        </w:tc>
        <w:tc>
          <w:tcPr>
            <w:tcW w:w="1084" w:type="pct"/>
          </w:tcPr>
          <w:p w14:paraId="53A0855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Acc (%)</w:t>
            </w:r>
          </w:p>
          <w:p w14:paraId="5028BC3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Sen (%)</w:t>
            </w:r>
          </w:p>
          <w:p w14:paraId="45C960B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Spe (%)</w:t>
            </w:r>
          </w:p>
        </w:tc>
        <w:tc>
          <w:tcPr>
            <w:tcW w:w="733" w:type="pct"/>
          </w:tcPr>
          <w:p w14:paraId="5991664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72.63 ± 10.98</w:t>
            </w:r>
          </w:p>
          <w:p w14:paraId="3A0D013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52.68 ± 20.92</w:t>
            </w:r>
          </w:p>
          <w:p w14:paraId="1FF5666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84.59 ± 7.49</w:t>
            </w:r>
          </w:p>
        </w:tc>
        <w:tc>
          <w:tcPr>
            <w:tcW w:w="733" w:type="pct"/>
          </w:tcPr>
          <w:p w14:paraId="2465CD0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77.69 ± 6.64</w:t>
            </w:r>
          </w:p>
          <w:p w14:paraId="7076DF4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72.51 ± 13.63</w:t>
            </w:r>
          </w:p>
          <w:p w14:paraId="1B5FA16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80.53 ± 8.22</w:t>
            </w:r>
          </w:p>
        </w:tc>
        <w:tc>
          <w:tcPr>
            <w:tcW w:w="733" w:type="pct"/>
          </w:tcPr>
          <w:p w14:paraId="3EC079C9"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70.00 ± 12.49</w:t>
            </w:r>
          </w:p>
          <w:p w14:paraId="790CEDC8"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48.39 ± 19.36</w:t>
            </w:r>
          </w:p>
          <w:p w14:paraId="000B02B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83.27 ± 10.90</w:t>
            </w:r>
          </w:p>
        </w:tc>
        <w:tc>
          <w:tcPr>
            <w:tcW w:w="1041" w:type="pct"/>
          </w:tcPr>
          <w:p w14:paraId="417450C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78.91 ± 5.17</w:t>
            </w:r>
          </w:p>
          <w:p w14:paraId="264C509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69.67 ± 15.63</w:t>
            </w:r>
          </w:p>
          <w:p w14:paraId="58BBA37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82.28 ± 9.91</w:t>
            </w:r>
          </w:p>
        </w:tc>
      </w:tr>
      <w:tr w:rsidR="00AE1897" w:rsidRPr="00AE1897" w14:paraId="67AC0A45" w14:textId="77777777" w:rsidTr="00AE1897">
        <w:trPr>
          <w:jc w:val="center"/>
        </w:trPr>
        <w:tc>
          <w:tcPr>
            <w:tcW w:w="675" w:type="pct"/>
            <w:tcBorders>
              <w:bottom w:val="single" w:sz="12" w:space="0" w:color="auto"/>
            </w:tcBorders>
          </w:tcPr>
          <w:p w14:paraId="5440620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CAP rate</w:t>
            </w:r>
          </w:p>
        </w:tc>
        <w:tc>
          <w:tcPr>
            <w:tcW w:w="1084" w:type="pct"/>
            <w:tcBorders>
              <w:bottom w:val="single" w:sz="12" w:space="0" w:color="auto"/>
            </w:tcBorders>
          </w:tcPr>
          <w:p w14:paraId="44FE2F5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Percentage error(%)</w:t>
            </w:r>
          </w:p>
        </w:tc>
        <w:tc>
          <w:tcPr>
            <w:tcW w:w="733" w:type="pct"/>
            <w:tcBorders>
              <w:bottom w:val="single" w:sz="12" w:space="0" w:color="auto"/>
            </w:tcBorders>
          </w:tcPr>
          <w:p w14:paraId="666AF34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31.77 ± 33.29</w:t>
            </w:r>
          </w:p>
        </w:tc>
        <w:tc>
          <w:tcPr>
            <w:tcW w:w="733" w:type="pct"/>
            <w:tcBorders>
              <w:bottom w:val="single" w:sz="12" w:space="0" w:color="auto"/>
            </w:tcBorders>
          </w:tcPr>
          <w:p w14:paraId="30048A85"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17.19 ± 14.71</w:t>
            </w:r>
          </w:p>
        </w:tc>
        <w:tc>
          <w:tcPr>
            <w:tcW w:w="733" w:type="pct"/>
            <w:tcBorders>
              <w:bottom w:val="single" w:sz="12" w:space="0" w:color="auto"/>
            </w:tcBorders>
          </w:tcPr>
          <w:p w14:paraId="3942D6F9"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39.86 ± 31.79</w:t>
            </w:r>
          </w:p>
        </w:tc>
        <w:tc>
          <w:tcPr>
            <w:tcW w:w="1041" w:type="pct"/>
            <w:tcBorders>
              <w:bottom w:val="single" w:sz="12" w:space="0" w:color="auto"/>
            </w:tcBorders>
          </w:tcPr>
          <w:p w14:paraId="543DF34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21.80 ± 14.96</w:t>
            </w:r>
          </w:p>
        </w:tc>
      </w:tr>
    </w:tbl>
    <w:p w14:paraId="4E12DA79" w14:textId="77777777" w:rsidR="00AE1897" w:rsidRDefault="00AE1897" w:rsidP="00711792">
      <w:pPr>
        <w:spacing w:after="0" w:line="480" w:lineRule="auto"/>
        <w:rPr>
          <w:rFonts w:ascii="Times New Roman" w:hAnsi="Times New Roman" w:cs="Times New Roman"/>
          <w:sz w:val="24"/>
          <w:szCs w:val="24"/>
          <w:lang w:val="en-US"/>
        </w:rPr>
      </w:pPr>
    </w:p>
    <w:p w14:paraId="445432E4"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On the other hand, the AFC LSTM got the most unbalanced results (the largest difference between Sen and Spe), suggesting that the AFC classifier was not capable of finding patterns in the data that are as relevant as the ones present in the used features. The AFC classifier based on the 1D-CNN surpassed the AFC classifier based on the LSTM for the A phase assessment. However, the opposite occurred to the NREM classification, where the AFC classifier based on the LSTM performed better. The FFNN was the worst classifier for the NREM assessment, while the feature based LSTM was the best. For the CAP assessment, it was observed that the model which used the AFC classifier based on LSTM attained a better Acc and Sen than the classification based on the 1D-CNN, which reached the highest Spe of all models. The FFNN based model had the lowest Acc and Sen. </w:t>
      </w:r>
    </w:p>
    <w:p w14:paraId="6D3133FC"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It was observed that the lowest CAP rate percentage error was attained by the model based on the AFC LSTM, while the FFNN based model has the worst performance. On the other hand, the 1D-CNN and the model with the LSTM fed with features reached a similar average value, although the 1D-CNN results have a larger variation. Figures 4 and 5 depict the normalized CAP rate error and the boxplots of the CAP rate percentage error, respectively.</w:t>
      </w:r>
    </w:p>
    <w:p w14:paraId="13A43E9D" w14:textId="0ECB374D" w:rsidR="00C7310F"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is possible to estimate </w:t>
      </w:r>
      <w:ins w:id="94" w:author="Diogo Nuno Teixeira Freitas" w:date="2021-12-30T12:26:00Z">
        <w:r w:rsidR="002955FE">
          <w:rPr>
            <w:rFonts w:ascii="Times New Roman" w:hAnsi="Times New Roman" w:cs="Times New Roman"/>
            <w:sz w:val="20"/>
            <w:szCs w:val="20"/>
            <w:lang w:val="en-US"/>
          </w:rPr>
          <w:t>sleep quality</w:t>
        </w:r>
      </w:ins>
      <w:del w:id="95" w:author="Diogo Nuno Teixeira Freitas" w:date="2021-12-30T12:26:00Z">
        <w:r w:rsidRPr="00C258A2" w:rsidDel="002955FE">
          <w:rPr>
            <w:rFonts w:ascii="Times New Roman" w:hAnsi="Times New Roman" w:cs="Times New Roman"/>
            <w:sz w:val="20"/>
            <w:szCs w:val="20"/>
            <w:lang w:val="en-US"/>
          </w:rPr>
          <w:delText>the quality of sleep</w:delText>
        </w:r>
      </w:del>
      <w:r w:rsidRPr="00C258A2">
        <w:rPr>
          <w:rFonts w:ascii="Times New Roman" w:hAnsi="Times New Roman" w:cs="Times New Roman"/>
          <w:sz w:val="20"/>
          <w:szCs w:val="20"/>
          <w:lang w:val="en-US"/>
        </w:rPr>
        <w:t xml:space="preserve"> by knowing the subject’s age and the predicted CAP rate, considering that a CAP rate higher than the average for the subject’s age designates a poor sleep quality, while the reverse designates good sleep quality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CuB3FfwV","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By following this concept, the accuracy of the sleep </w:t>
      </w:r>
      <w:r w:rsidRPr="00C258A2">
        <w:rPr>
          <w:rFonts w:ascii="Times New Roman" w:hAnsi="Times New Roman" w:cs="Times New Roman"/>
          <w:sz w:val="20"/>
          <w:szCs w:val="20"/>
          <w:lang w:val="en-US"/>
        </w:rPr>
        <w:lastRenderedPageBreak/>
        <w:t xml:space="preserve">quality prediction for the 1D-CNN, AFC LSTM, FNN, and feature based LSTM was </w:t>
      </w:r>
      <w:commentRangeStart w:id="96"/>
      <w:r w:rsidRPr="00C258A2">
        <w:rPr>
          <w:rFonts w:ascii="Times New Roman" w:hAnsi="Times New Roman" w:cs="Times New Roman"/>
          <w:sz w:val="20"/>
          <w:szCs w:val="20"/>
          <w:lang w:val="en-US"/>
        </w:rPr>
        <w:t>74%, 79%, 68%, and 90%</w:t>
      </w:r>
      <w:commentRangeEnd w:id="96"/>
      <w:r w:rsidR="00334FEC">
        <w:rPr>
          <w:rStyle w:val="Refdecomentrio"/>
        </w:rPr>
        <w:commentReference w:id="96"/>
      </w:r>
      <w:r w:rsidRPr="00C258A2">
        <w:rPr>
          <w:rFonts w:ascii="Times New Roman" w:hAnsi="Times New Roman" w:cs="Times New Roman"/>
          <w:sz w:val="20"/>
          <w:szCs w:val="20"/>
          <w:lang w:val="en-US"/>
        </w:rPr>
        <w:t>, respectively.</w:t>
      </w:r>
    </w:p>
    <w:p w14:paraId="1F02CE73" w14:textId="77777777" w:rsidR="00216951" w:rsidRPr="00C258A2" w:rsidRDefault="00216951"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5. Discussion</w:t>
      </w:r>
    </w:p>
    <w:p w14:paraId="49B6DB35" w14:textId="4BF7F4E8" w:rsidR="00216951"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By evaluating the attained results, it is possible to conclude that the use of features lead</w:t>
      </w:r>
      <w:ins w:id="97" w:author="Diogo Nuno Teixeira Freitas" w:date="2021-12-30T12:26:00Z">
        <w:r w:rsidR="002955FE">
          <w:rPr>
            <w:rFonts w:ascii="Times New Roman" w:hAnsi="Times New Roman" w:cs="Times New Roman"/>
            <w:sz w:val="20"/>
            <w:szCs w:val="20"/>
            <w:lang w:val="en-US"/>
          </w:rPr>
          <w:t>s</w:t>
        </w:r>
      </w:ins>
      <w:r w:rsidRPr="00C258A2">
        <w:rPr>
          <w:rFonts w:ascii="Times New Roman" w:hAnsi="Times New Roman" w:cs="Times New Roman"/>
          <w:sz w:val="20"/>
          <w:szCs w:val="20"/>
          <w:lang w:val="en-US"/>
        </w:rPr>
        <w:t xml:space="preserve"> to the best performance, although if more data were available</w:t>
      </w:r>
      <w:ins w:id="98" w:author="Diogo Nuno Teixeira Freitas" w:date="2021-12-30T12:26:00Z">
        <w:r w:rsidR="002955FE">
          <w:rPr>
            <w:rFonts w:ascii="Times New Roman" w:hAnsi="Times New Roman" w:cs="Times New Roman"/>
            <w:sz w:val="20"/>
            <w:szCs w:val="20"/>
            <w:lang w:val="en-US"/>
          </w:rPr>
          <w:t>,</w:t>
        </w:r>
      </w:ins>
      <w:r w:rsidRPr="00C258A2">
        <w:rPr>
          <w:rFonts w:ascii="Times New Roman" w:hAnsi="Times New Roman" w:cs="Times New Roman"/>
          <w:sz w:val="20"/>
          <w:szCs w:val="20"/>
          <w:lang w:val="en-US"/>
        </w:rPr>
        <w:t xml:space="preserve"> it is probable that the AFC classifiers would significantly improve the results</w:t>
      </w:r>
      <w:r w:rsidR="000F16BE">
        <w:rPr>
          <w:rFonts w:ascii="Times New Roman" w:hAnsi="Times New Roman" w:cs="Times New Roman"/>
          <w:sz w:val="20"/>
          <w:szCs w:val="20"/>
          <w:lang w:val="en-US"/>
        </w:rPr>
        <w:t xml:space="preserve"> (as it is visible in Fig. 2)</w:t>
      </w:r>
      <w:r w:rsidRPr="00C258A2">
        <w:rPr>
          <w:rFonts w:ascii="Times New Roman" w:hAnsi="Times New Roman" w:cs="Times New Roman"/>
          <w:sz w:val="20"/>
          <w:szCs w:val="20"/>
          <w:lang w:val="en-US"/>
        </w:rPr>
        <w:t xml:space="preserve">. A similar conclusion can be attained for the CAP cycle’s assessment. The attained results are emphasized by the difficulties associated with CAP analysis, as reported by Mendez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XQ1LLoy2","properties":{"formattedCitation":"[12]","plainCitation":"[12]","noteIndex":0},"citationItems":[{"id":264,"uris":["http://zotero.org/users/5446081/items/A9S3AXTH"],"uri":["http://zotero.org/users/5446081/items/A9S3AXTH"],"itemData":{"id":264,"type":"paper-conference","event":"36th Annual International Conference of the IEEE engineering in Medicine and Biology Society","event-place":"Chicago, USA","language":"english","publisher-place":"Chicago, USA","title":"On separability of A-phases during the cyclic alternating pattern","author":[{"family":"Mendez","given":"M."},{"family":"Alba","given":"A."},{"family":"Chouvarda","given":"I."},{"family":"Milioli","given":"G."},{"family":"Grassi","given":"A."},{"family":"Terzano","given":"M."},{"family":"Parrino","given":"L."}],"issued":{"date-parts":[["2014",8,26]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which predicted that the CAP phase assessment could be affected by up to 25% of subjectivity and ambiguity. Another relevant factor is the specialist agreement for CAP analysis, examining the same EEG signals, which ranges from 69% to 78% (getting closer to the lower bound as the number of specialists involved in the analysis increases)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o1HwhYaO","properties":{"formattedCitation":"[10]","plainCitation":"[10]","noteIndex":0},"citationItems":[{"id":818,"uris":["http://zotero.org/users/5446081/items/EDKEDT4L"],"uri":["http://zotero.org/users/5446081/items/EDKEDT4L"],"itemData":{"id":818,"type":"article-journal","container-title":"Brazilian Journal of Medical and Biological Research","issue":"3","page":"e8059","title":"Visual and automatic classification of the cyclic alternating pattern in electroencephalography during sleep","volume":"52","author":[{"family":"Largo","given":"R."},{"family":"Lopes","given":"M."},{"family":"Spruyt","given":"K."},{"family":"Guilleminault","given":"C."},{"family":"Wang","given":"Y."},{"family":"Ros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CvxpssGH","properties":{"formattedCitation":"[11]","plainCitation":"[11]","noteIndex":0},"citationItems":[{"id":610,"uris":["http://zotero.org/users/5446081/items/UMJ9VPQY"],"uri":["http://zotero.org/users/5446081/items/UMJ9VPQY"],"itemData":{"id":610,"type":"article-journal","container-title":"Arquivos de Neuro-Psiquiatria","issue":"3A","language":"english","page":"578–581","title":"Visual and automatic cyclic alternating pattern (CAP) scoring: inter-rater reliability study","volume":"64","author":[{"family":"Rosa","given":"A."},{"family":"Alves","given":"G."},{"family":"Brito","given":"M."},{"family":"Lopes","given":"M."},{"family":"Tufik","given":"S."}],"issued":{"date-parts":[["2006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Hence the performance of the proposed algorithms is either in the agreement range or slightly superior to the upper bound, advocating the viability of the algorithms for clinical applications.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06B7D" w14:paraId="77C4A947" w14:textId="77777777" w:rsidTr="008B7D4B">
        <w:tc>
          <w:tcPr>
            <w:tcW w:w="4247" w:type="dxa"/>
          </w:tcPr>
          <w:p w14:paraId="07045A65" w14:textId="77777777" w:rsidR="00006B7D" w:rsidRDefault="00006B7D" w:rsidP="00711792">
            <w:pPr>
              <w:spacing w:before="240"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247" w:type="dxa"/>
          </w:tcPr>
          <w:p w14:paraId="4D0C9BDF" w14:textId="77777777" w:rsidR="00006B7D" w:rsidRDefault="00006B7D" w:rsidP="00711792">
            <w:pPr>
              <w:spacing w:before="240" w:line="480" w:lineRule="auto"/>
              <w:rPr>
                <w:rFonts w:ascii="Times New Roman" w:hAnsi="Times New Roman" w:cs="Times New Roman"/>
                <w:sz w:val="24"/>
                <w:szCs w:val="24"/>
                <w:lang w:val="en-US"/>
              </w:rPr>
            </w:pPr>
            <w:r>
              <w:rPr>
                <w:rFonts w:ascii="Times New Roman" w:hAnsi="Times New Roman" w:cs="Times New Roman"/>
                <w:sz w:val="24"/>
                <w:szCs w:val="24"/>
                <w:lang w:val="en-US"/>
              </w:rPr>
              <w:t>b)</w:t>
            </w:r>
          </w:p>
        </w:tc>
      </w:tr>
      <w:tr w:rsidR="00006B7D" w14:paraId="047608DA" w14:textId="77777777" w:rsidTr="008B7D4B">
        <w:tc>
          <w:tcPr>
            <w:tcW w:w="4247" w:type="dxa"/>
          </w:tcPr>
          <w:p w14:paraId="4E9EFEE1"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55EAA48E" wp14:editId="25B7AF5C">
                  <wp:extent cx="1712794" cy="1683568"/>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3470" cy="1723550"/>
                          </a:xfrm>
                          <a:prstGeom prst="rect">
                            <a:avLst/>
                          </a:prstGeom>
                          <a:noFill/>
                        </pic:spPr>
                      </pic:pic>
                    </a:graphicData>
                  </a:graphic>
                </wp:inline>
              </w:drawing>
            </w:r>
          </w:p>
        </w:tc>
        <w:tc>
          <w:tcPr>
            <w:tcW w:w="4247" w:type="dxa"/>
          </w:tcPr>
          <w:p w14:paraId="44A4E1C5"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12CF12BF" wp14:editId="2D0EF750">
                  <wp:extent cx="1713099" cy="1699147"/>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9807" cy="1735556"/>
                          </a:xfrm>
                          <a:prstGeom prst="rect">
                            <a:avLst/>
                          </a:prstGeom>
                          <a:noFill/>
                        </pic:spPr>
                      </pic:pic>
                    </a:graphicData>
                  </a:graphic>
                </wp:inline>
              </w:drawing>
            </w:r>
          </w:p>
        </w:tc>
      </w:tr>
      <w:tr w:rsidR="00006B7D" w14:paraId="1F9744B6" w14:textId="77777777" w:rsidTr="008B7D4B">
        <w:tc>
          <w:tcPr>
            <w:tcW w:w="4247" w:type="dxa"/>
          </w:tcPr>
          <w:p w14:paraId="3F3E5535"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247" w:type="dxa"/>
          </w:tcPr>
          <w:p w14:paraId="5557AD11"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w:t>
            </w:r>
          </w:p>
        </w:tc>
      </w:tr>
      <w:tr w:rsidR="00006B7D" w14:paraId="38506617" w14:textId="77777777" w:rsidTr="008B7D4B">
        <w:tc>
          <w:tcPr>
            <w:tcW w:w="4247" w:type="dxa"/>
          </w:tcPr>
          <w:p w14:paraId="0933C44D"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32328E4E" wp14:editId="588A22CC">
                  <wp:extent cx="1835624" cy="1923034"/>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6190" cy="1944580"/>
                          </a:xfrm>
                          <a:prstGeom prst="rect">
                            <a:avLst/>
                          </a:prstGeom>
                          <a:noFill/>
                        </pic:spPr>
                      </pic:pic>
                    </a:graphicData>
                  </a:graphic>
                </wp:inline>
              </w:drawing>
            </w:r>
          </w:p>
        </w:tc>
        <w:tc>
          <w:tcPr>
            <w:tcW w:w="4247" w:type="dxa"/>
          </w:tcPr>
          <w:p w14:paraId="21FE6AB5"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4665CB7E" wp14:editId="4A3C8361">
                  <wp:extent cx="1781032" cy="1840239"/>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4861" cy="1854528"/>
                          </a:xfrm>
                          <a:prstGeom prst="rect">
                            <a:avLst/>
                          </a:prstGeom>
                          <a:noFill/>
                        </pic:spPr>
                      </pic:pic>
                    </a:graphicData>
                  </a:graphic>
                </wp:inline>
              </w:drawing>
            </w:r>
          </w:p>
        </w:tc>
      </w:tr>
    </w:tbl>
    <w:p w14:paraId="7F694D01" w14:textId="77777777" w:rsidR="00006B7D" w:rsidRPr="00AE1897" w:rsidRDefault="00006B7D" w:rsidP="00711792">
      <w:pPr>
        <w:spacing w:line="480" w:lineRule="auto"/>
        <w:rPr>
          <w:rFonts w:ascii="Times New Roman" w:hAnsi="Times New Roman" w:cs="Times New Roman"/>
          <w:sz w:val="20"/>
          <w:szCs w:val="20"/>
          <w:lang w:val="en-US"/>
        </w:rPr>
      </w:pPr>
      <w:r w:rsidRPr="00AE1897">
        <w:rPr>
          <w:rFonts w:ascii="Times New Roman" w:hAnsi="Times New Roman" w:cs="Times New Roman"/>
          <w:b/>
          <w:sz w:val="20"/>
          <w:szCs w:val="20"/>
          <w:lang w:val="en-US"/>
        </w:rPr>
        <w:lastRenderedPageBreak/>
        <w:t>Fig. 4.</w:t>
      </w:r>
      <w:r w:rsidRPr="00AE1897">
        <w:rPr>
          <w:rFonts w:ascii="Times New Roman" w:hAnsi="Times New Roman" w:cs="Times New Roman"/>
          <w:sz w:val="20"/>
          <w:szCs w:val="20"/>
          <w:lang w:val="en-US"/>
        </w:rPr>
        <w:t xml:space="preserve"> Normalized CAP rate error, for all examined subjects, for the model based on a) the 1D-CNN, b) the AFC LSTM, c) the FFNN, and d) the LSTM fed with features. The number of the subject is presented on a balloon, on the top, followed by the percentage of normalized CAP rate error for the respective subject.</w:t>
      </w:r>
    </w:p>
    <w:p w14:paraId="05BC189A" w14:textId="77777777" w:rsidR="00006B7D" w:rsidRDefault="003523A0" w:rsidP="00711792">
      <w:pPr>
        <w:spacing w:after="0" w:line="480" w:lineRule="auto"/>
        <w:rPr>
          <w:rFonts w:ascii="Times New Roman" w:hAnsi="Times New Roman" w:cs="Times New Roman"/>
          <w:sz w:val="24"/>
          <w:szCs w:val="24"/>
          <w:lang w:val="en-US"/>
        </w:rPr>
      </w:pPr>
      <w:r w:rsidRPr="003523A0">
        <w:rPr>
          <w:rFonts w:ascii="Times New Roman" w:hAnsi="Times New Roman" w:cs="Times New Roman"/>
          <w:noProof/>
          <w:sz w:val="24"/>
          <w:szCs w:val="24"/>
          <w:lang w:eastAsia="pt-PT"/>
        </w:rPr>
        <w:drawing>
          <wp:inline distT="0" distB="0" distL="0" distR="0" wp14:anchorId="0E88FB94" wp14:editId="3828205A">
            <wp:extent cx="4561429" cy="2234276"/>
            <wp:effectExtent l="0" t="0" r="0" b="0"/>
            <wp:docPr id="2" name="Imagem 2" descr="D:\Documents\Overllaping\BoxPlotV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Overllaping\BoxPlotV2.tif"/>
                    <pic:cNvPicPr>
                      <a:picLocks noChangeAspect="1" noChangeArrowheads="1"/>
                    </pic:cNvPicPr>
                  </pic:nvPicPr>
                  <pic:blipFill>
                    <a:blip r:embed="rId20" cstate="print">
                      <a:grayscl/>
                      <a:extLst>
                        <a:ext uri="{28A0092B-C50C-407E-A947-70E740481C1C}">
                          <a14:useLocalDpi xmlns:a14="http://schemas.microsoft.com/office/drawing/2010/main" val="0"/>
                        </a:ext>
                      </a:extLst>
                    </a:blip>
                    <a:srcRect/>
                    <a:stretch>
                      <a:fillRect/>
                    </a:stretch>
                  </pic:blipFill>
                  <pic:spPr bwMode="auto">
                    <a:xfrm>
                      <a:off x="0" y="0"/>
                      <a:ext cx="4568337" cy="2237660"/>
                    </a:xfrm>
                    <a:prstGeom prst="rect">
                      <a:avLst/>
                    </a:prstGeom>
                    <a:noFill/>
                    <a:ln>
                      <a:noFill/>
                    </a:ln>
                  </pic:spPr>
                </pic:pic>
              </a:graphicData>
            </a:graphic>
          </wp:inline>
        </w:drawing>
      </w:r>
    </w:p>
    <w:p w14:paraId="1C087B87" w14:textId="77777777" w:rsidR="00006B7D" w:rsidRPr="00C7310F" w:rsidRDefault="00006B7D" w:rsidP="00711792">
      <w:pPr>
        <w:spacing w:line="480" w:lineRule="auto"/>
        <w:rPr>
          <w:rFonts w:ascii="Times New Roman" w:hAnsi="Times New Roman" w:cs="Times New Roman"/>
          <w:sz w:val="24"/>
          <w:szCs w:val="24"/>
          <w:lang w:val="en-US"/>
        </w:rPr>
      </w:pPr>
      <w:r w:rsidRPr="00AE1897">
        <w:rPr>
          <w:rFonts w:ascii="Times New Roman" w:hAnsi="Times New Roman" w:cs="Times New Roman"/>
          <w:b/>
          <w:sz w:val="20"/>
          <w:szCs w:val="24"/>
          <w:lang w:val="en-US"/>
        </w:rPr>
        <w:t>Fig. 5.</w:t>
      </w:r>
      <w:r w:rsidRPr="00AE1897">
        <w:rPr>
          <w:rFonts w:ascii="Times New Roman" w:hAnsi="Times New Roman" w:cs="Times New Roman"/>
          <w:sz w:val="20"/>
          <w:szCs w:val="24"/>
          <w:lang w:val="en-US"/>
        </w:rPr>
        <w:t xml:space="preserve"> Boxplots of the CAP rate percentage error for all examined classifiers which performed the A Phase and NREM classifications.</w:t>
      </w:r>
    </w:p>
    <w:p w14:paraId="0C77AAA2"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Acc of the CAP cycles classification was lower than the A phase classification, and it was verified that such was due to three factors. The first was the misclassification around the A phase’s offset boundary (oscillation between “A” and “not-A” at the end of the longer A phases), which led the FSM to either overestimate or underestimate the CAP cycles. The second factor was the occurrence of several A phase misclassifications during long “not-A” periods. These mostly occurred during periods of significant variation in the EEG signal, usually lasting more than three seconds and are separated by less than 60 s, leading the FSM to classify these events as a CAP cycle. This second problem was sturdier in the AFC classifiers, possibly suggesting the low Sen. The last factor was the high impact that the NREM classification had in the CAP assessment, where the lower performance created several </w:t>
      </w:r>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n</w:t>
      </w:r>
      <w:r w:rsidRPr="00C258A2">
        <w:rPr>
          <w:rFonts w:ascii="Times New Roman" w:hAnsi="Times New Roman" w:cs="Times New Roman"/>
          <w:sz w:val="20"/>
          <w:szCs w:val="20"/>
          <w:lang w:val="en-US"/>
        </w:rPr>
        <w:t xml:space="preserve"> which led the FSM to either overestimate or underestimate the CAP cycle duration, and also affected the CAP rate estimation.</w:t>
      </w:r>
      <w:r w:rsid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t xml:space="preserve">It was also observed that the subjects suffering from sleep-disordered breathing were the most challenging to be assessed, conceivably due to the low number of subjects present in the database (when comparing with the number of subjects free of neurological disorders), and due to the dynamics of the EEG signal which are likely to be different for these subjects (with possible variation in the prevalence of each A phase subtype). </w:t>
      </w:r>
    </w:p>
    <w:p w14:paraId="65D9D25B" w14:textId="442416CF" w:rsidR="00C258A2"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lastRenderedPageBreak/>
        <w:t xml:space="preserve">A summary of the results reported by the state of the art which </w:t>
      </w:r>
      <w:del w:id="99" w:author="Diogo Nuno Teixeira Freitas" w:date="2021-12-30T12:28:00Z">
        <w:r w:rsidRPr="00C258A2" w:rsidDel="006B4BC4">
          <w:rPr>
            <w:rFonts w:ascii="Times New Roman" w:hAnsi="Times New Roman" w:cs="Times New Roman"/>
            <w:sz w:val="20"/>
            <w:szCs w:val="20"/>
            <w:lang w:val="en-US"/>
          </w:rPr>
          <w:delText xml:space="preserve">have </w:delText>
        </w:r>
      </w:del>
      <w:ins w:id="100" w:author="Diogo Nuno Teixeira Freitas" w:date="2021-12-30T12:28:00Z">
        <w:r w:rsidR="006B4BC4">
          <w:rPr>
            <w:rFonts w:ascii="Times New Roman" w:hAnsi="Times New Roman" w:cs="Times New Roman"/>
            <w:sz w:val="20"/>
            <w:szCs w:val="20"/>
            <w:lang w:val="en-US"/>
          </w:rPr>
          <w:t>had</w:t>
        </w:r>
        <w:r w:rsidR="006B4BC4"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performed binary A phase classification is presented in Table 4. Most of the works which attained a similar accuracy to the proposed work examined a significantly smaller population for the development of the models. Specifically, Largo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bOLlvsls","properties":{"formattedCitation":"[21]","plainCitation":"[21]","noteIndex":0},"citationItems":[{"id":770,"uris":["http://zotero.org/users/5446081/items/5PTBFWY3"],"uri":["http://zotero.org/users/5446081/items/5PTBFWY3"],"itemData":{"id":770,"type":"paper-conference","event":"2005 IEEE International Workshop on Intelligent Signal Processing","event-place":"Faro, Portugal","language":"english","publisher-place":"Faro, Portugal","title":"CAP Event Detection by Wavelets and GA Tuning","author":[{"family":"Largo","given":"R."},{"family":"Munteanu","given":"C."},{"family":"Rosa","given":"A."}],"issued":{"date-parts":[["2005",9,1]]}}}],"schema":"https://github.com/citation-style-language/schema/raw/master/csl-citation.json"}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tested on 12 subjects, considering one hour of data for each subject, Niknazar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chOMX9L","properties":{"formattedCitation":"[22]","plainCitation":"[22]","noteIndex":0},"citationItems":[{"id":545,"uris":["http://zotero.org/users/5446081/items/5Q2NP2RG"],"uri":["http://zotero.org/users/5446081/items/5Q2NP2RG"],"itemData":{"id":545,"type":"paper-conference","event":"23rd Iranian Conference on Electrical Engineering","event-place":"Tehran, Iran","language":"english","publisher-place":"Tehran, Iran","title":"A Novel Method to Detect the A Phases of Cyclic Alternating Pattern (CAP) Using Similarity Index","author":[{"family":"Niknazar","given":"H."},{"family":"Seifpour","given":"S."},{"family":"Mikaili","given":"M."},{"family":"Nasrabadi","given":"A."},{"family":"Banaraki","given":"A."}],"issued":{"date-parts":[["2015",5,10]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examined six subjects, Mariani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x1OcGkh","properties":{"formattedCitation":"[24]","plainCitation":"[24]","noteIndex":0},"citationItems":[{"id":787,"uris":["http://zotero.org/users/5446081/items/2S4NG6YQ"],"uri":["http://zotero.org/users/5446081/items/2S4NG6YQ"],"itemData":{"id":787,"type":"paper-conference","container-title":"33rd Annual International Conference of the IEEE Engineering in Medicine and Biology Society","event":"33rd Annual International Conference of the IEEE Engineering in Medicine and Biology Society","event-place":"Massachusetts, USA","language":"english","publisher-place":"Massachusetts, USA","title":"Automatic detection of CAP on central and fronto-central EEG leads via Support Vector Machines","author":[{"family":"Mariani","given":"S."},{"family":"Grassi","given":"A."},{"family":"Mendez","given":"M."},{"family":"Parrino","given":"L."},{"family":"Terzano","given":"M."},{"family":"Bianchi","given":"A."}],"issued":{"date-parts":[["2011",8,30]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P9bJTQcb","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evaluated four subjects, and Mariani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Pp5Wba17","properties":{"formattedCitation":"[25]","plainCitation":"[25]","noteIndex":0},"citationItems":[{"id":704,"uris":["http://zotero.org/users/5446081/items/M5P4EFRQ"],"uri":["http://zotero.org/users/5446081/items/M5P4EFRQ"],"itemData":{"id":704,"type":"article-journal","container-title":"Medical &amp; Biological Engineering &amp; Computing","issue":"4","page":"359–372","title":"Efficient automatic classifiers for the detection of A phases of the cyclic alternating pattern in sleep","volume":"50","author":[{"family":"Mariani","given":"S."},{"family":"Manfredini","given":"E."},{"family":"Rosso","given":"V."},{"family":"Grassi","given":"A."},{"family":"Mendez","given":"M."},{"family":"Alba","given":"A."},{"family":"Matteucci","given":"M."},{"family":"Parrino","given":"L."},{"family":"Terzano","given":"M."},{"family":"Cerutti","given":"S."},{"family":"Bianchi","given":"A."}],"issued":{"date-parts":[["2012"]]}}}],"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studied eight subjects. Hartmann and Baumert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TQDEKwE","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examined 15 subjects and reached a similar performance as the best model examined in this work, while Mariani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IMefmKwG","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attained a higher Acc while using a similar population, but with a significantly lower Sen. However, both subjects free of neurological disorders and subjects suffering from sleep sleep-disordered breathing were considered in this work, while the other state of the art works with similar performance have only considered subjects free of neurological disorders. </w:t>
      </w:r>
    </w:p>
    <w:p w14:paraId="7067CE2A"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is also relevant to notice that CAP analysis is characterized by a strong unbalance between the number of “A” and “not-A” events (approximately 90% of the database annotations refer to “not-A” events) </w:t>
      </w:r>
      <w:r w:rsidRPr="00C258A2">
        <w:rPr>
          <w:rFonts w:ascii="Times New Roman" w:hAnsi="Times New Roman" w:cs="Times New Roman"/>
          <w:sz w:val="20"/>
          <w:szCs w:val="20"/>
          <w:lang w:val="en-US"/>
        </w:rPr>
        <w:fldChar w:fldCharType="begin"/>
      </w:r>
      <w:r w:rsidR="00EF3D0E">
        <w:rPr>
          <w:rFonts w:ascii="Times New Roman" w:hAnsi="Times New Roman" w:cs="Times New Roman"/>
          <w:sz w:val="20"/>
          <w:szCs w:val="20"/>
          <w:lang w:val="en-US"/>
        </w:rPr>
        <w:instrText xml:space="preserve"> ADDIN ZOTERO_ITEM CSL_CITATION {"citationID":"gxIFNj4T","properties":{"formattedCitation":"[17]","plainCitation":"[17]","noteIndex":0},"citationItems":[{"id":1024,"uris":["http://zotero.org/users/5446081/items/S3KAD6ZJ"],"uri":["http://zotero.org/users/5446081/items/S3KAD6ZJ"],"itemData":{"id":1024,"type":"article-journal","container-title":"Journal of Neural Engineering","issue":"3","page":"036004","title":"On the use of patterns obtained from LSTM and feature-based methods for time series analysis: application in automatic classification of the CAP A phase subtypes","volume":"18","author":[{"family":"Mendonça","given":"F."},{"family":"Mostafa","given":"S."},{"family":"Morgado-Dias","given":"F."},{"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hence a variation in the Spe has a greater impact in the Acc than a variation in the Sen. As a result, a model with a high Spe and low Sen will have a high Acc. This effect can be understood by examining the average metric which was around 81% for all the best performance works, suggesting that the focus should be on attaining balance results to improve the clinical applicability.</w:t>
      </w:r>
    </w:p>
    <w:p w14:paraId="595D0AAE"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comparative analysis was not implemented for the developed NREM classifiers since no other work was found performing a second by second NREM assessment (the standard defined by the AASM is to use an epoch of 30 s). Nonetheless, the accuracy reported by state of the art works for NREM classification, considering a 30 s epoch, ranges from 72% to 98%, depending on the number of classes considered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itIA9YAK","properties":{"formattedCitation":"[51]","plainCitation":"[51]","noteIndex":0},"citationItems":[{"id":1001,"uris":["http://zotero.org/users/5446081/items/2XCV8PZR"],"uri":["http://zotero.org/users/5446081/items/2XCV8PZR"],"itemData":{"id":1001,"type":"article-journal","container-title":"Sensors","issue":"17","page":"4677","title":"An Automatic Sleep Stage Classification Algorithm Using Improved Model Based Essence Features","volume":"20","author":[{"family":"Shen","given":"H."},{"family":"Ran","given":"F."},{"family":"Xu","given":"M."},{"family":"Guez","given":"A."},{"family":"Li","given":"A."},{"family":"Guo","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[51]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Hence the developed work is within the range while using a challenging approach of classifying every second. </w:t>
      </w:r>
    </w:p>
    <w:p w14:paraId="616FA4ED" w14:textId="16859D6C"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total of three works </w:t>
      </w:r>
      <w:del w:id="101" w:author="Diogo Nuno Teixeira Freitas" w:date="2021-12-30T12:29:00Z">
        <w:r w:rsidRPr="00C258A2" w:rsidDel="006B4BC4">
          <w:rPr>
            <w:rFonts w:ascii="Times New Roman" w:hAnsi="Times New Roman" w:cs="Times New Roman"/>
            <w:sz w:val="20"/>
            <w:szCs w:val="20"/>
            <w:lang w:val="en-US"/>
          </w:rPr>
          <w:delText xml:space="preserve">where </w:delText>
        </w:r>
      </w:del>
      <w:ins w:id="102" w:author="Diogo Nuno Teixeira Freitas" w:date="2021-12-30T12:29:00Z">
        <w:r w:rsidR="006B4BC4">
          <w:rPr>
            <w:rFonts w:ascii="Times New Roman" w:hAnsi="Times New Roman" w:cs="Times New Roman"/>
            <w:sz w:val="20"/>
            <w:szCs w:val="20"/>
            <w:lang w:val="en-US"/>
          </w:rPr>
          <w:t>were</w:t>
        </w:r>
        <w:r w:rsidR="006B4BC4"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 xml:space="preserve">found in the state of the art performing the CAP cycles assessment.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kZ7LvCAy","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applied a</w:t>
      </w:r>
      <w:ins w:id="103" w:author="Diogo Nuno Teixeira Freitas" w:date="2021-12-30T12:29:00Z">
        <w:r w:rsidR="006B4BC4">
          <w:rPr>
            <w:rFonts w:ascii="Times New Roman" w:hAnsi="Times New Roman" w:cs="Times New Roman"/>
            <w:sz w:val="20"/>
            <w:szCs w:val="20"/>
            <w:lang w:val="en-US"/>
          </w:rPr>
          <w:t>n</w:t>
        </w:r>
      </w:ins>
      <w:r w:rsidRPr="00C258A2">
        <w:rPr>
          <w:rFonts w:ascii="Times New Roman" w:hAnsi="Times New Roman" w:cs="Times New Roman"/>
          <w:sz w:val="20"/>
          <w:szCs w:val="20"/>
          <w:lang w:val="en-US"/>
        </w:rPr>
        <w:t xml:space="preserve"> FFNN for the classification, reporting an Acc of  62% while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oVcBkUN8","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ho4caOQ1","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employed </w:t>
      </w:r>
      <w:ins w:id="104" w:author="Diogo Nuno Teixeira Freitas" w:date="2021-12-30T12:30:00Z">
        <w:r w:rsidR="006B4BC4">
          <w:rPr>
            <w:rFonts w:ascii="Times New Roman" w:hAnsi="Times New Roman" w:cs="Times New Roman"/>
            <w:sz w:val="20"/>
            <w:szCs w:val="20"/>
            <w:lang w:val="en-US"/>
          </w:rPr>
          <w:t>an</w:t>
        </w:r>
      </w:ins>
      <w:del w:id="105" w:author="Diogo Nuno Teixeira Freitas" w:date="2021-12-30T12:30:00Z">
        <w:r w:rsidRPr="00C258A2" w:rsidDel="006B4BC4">
          <w:rPr>
            <w:rFonts w:ascii="Times New Roman" w:hAnsi="Times New Roman" w:cs="Times New Roman"/>
            <w:sz w:val="20"/>
            <w:szCs w:val="20"/>
            <w:lang w:val="en-US"/>
          </w:rPr>
          <w:delText>a</w:delText>
        </w:r>
      </w:del>
      <w:r w:rsidRPr="00C258A2">
        <w:rPr>
          <w:rFonts w:ascii="Times New Roman" w:hAnsi="Times New Roman" w:cs="Times New Roman"/>
          <w:sz w:val="20"/>
          <w:szCs w:val="20"/>
          <w:lang w:val="en-US"/>
        </w:rPr>
        <w:t xml:space="preserve"> FSM and reported an Acc of 79%, using a feature based method for the A phase classification, and 76%, when the A phase was classified by an LSTM. By comparing with the results attained in this work, it was concluded that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mrsVZPCf","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reached the same Acc as the developed feature based LSTM method, while the other works reported a lower performance. However, it is important to bear in mind the higher number of subjects examined in this work. When comparing the </w:t>
      </w:r>
      <w:r w:rsidRPr="00C258A2">
        <w:rPr>
          <w:rFonts w:ascii="Times New Roman" w:hAnsi="Times New Roman" w:cs="Times New Roman"/>
          <w:sz w:val="20"/>
          <w:szCs w:val="20"/>
          <w:lang w:val="en-US"/>
        </w:rPr>
        <w:lastRenderedPageBreak/>
        <w:t xml:space="preserve">AFC based classifiers, the developed method based on LSTM reached a higher performance for the CAP cycle assessment than Mendonça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1GkEiWft","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131711A2" w14:textId="651017ED"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By examining the normalized CAP rate error, presented in Fig. 4, it is possible to conclude that subject 17 (subject with sleep-disordered breathing) has the larger normalized error for the models based on 1D-CNN, AFC LSTM, and FFNN, possibly due to the low CAP accuracy of the models for this subject. For the model based on LSTM fed with features, subject 8 was the most challenging, leading to the higher CAP rate error, possibly due to the low A phase accuracy, which led the FSM to overestimate the CAP cycles duration. By examining the CAP rate percentage error, it was observed that the model based on the AFC LSTM has the best results (</w:t>
      </w:r>
      <w:del w:id="106" w:author="Diogo Nuno Teixeira Freitas" w:date="2021-12-30T12:31:00Z">
        <w:r w:rsidRPr="00C258A2" w:rsidDel="006B4BC4">
          <w:rPr>
            <w:rFonts w:ascii="Times New Roman" w:hAnsi="Times New Roman" w:cs="Times New Roman"/>
            <w:sz w:val="20"/>
            <w:szCs w:val="20"/>
            <w:lang w:val="en-US"/>
          </w:rPr>
          <w:delText xml:space="preserve">lower </w:delText>
        </w:r>
      </w:del>
      <w:ins w:id="107" w:author="Diogo Nuno Teixeira Freitas" w:date="2021-12-30T12:31:00Z">
        <w:r w:rsidR="006B4BC4" w:rsidRPr="00C258A2">
          <w:rPr>
            <w:rFonts w:ascii="Times New Roman" w:hAnsi="Times New Roman" w:cs="Times New Roman"/>
            <w:sz w:val="20"/>
            <w:szCs w:val="20"/>
            <w:lang w:val="en-US"/>
          </w:rPr>
          <w:t>lowe</w:t>
        </w:r>
        <w:r w:rsidR="006B4BC4">
          <w:rPr>
            <w:rFonts w:ascii="Times New Roman" w:hAnsi="Times New Roman" w:cs="Times New Roman"/>
            <w:sz w:val="20"/>
            <w:szCs w:val="20"/>
            <w:lang w:val="en-US"/>
          </w:rPr>
          <w:t>st</w:t>
        </w:r>
        <w:r w:rsidR="006B4BC4"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average value), followed by the model based on LSTM fed with features. The FFNN based model has the highe</w:t>
      </w:r>
      <w:del w:id="108" w:author="Diogo Nuno Teixeira Freitas" w:date="2021-12-30T12:31:00Z">
        <w:r w:rsidRPr="00C258A2" w:rsidDel="006B4BC4">
          <w:rPr>
            <w:rFonts w:ascii="Times New Roman" w:hAnsi="Times New Roman" w:cs="Times New Roman"/>
            <w:sz w:val="20"/>
            <w:szCs w:val="20"/>
            <w:lang w:val="en-US"/>
          </w:rPr>
          <w:delText>r</w:delText>
        </w:r>
      </w:del>
      <w:ins w:id="109" w:author="Diogo Nuno Teixeira Freitas" w:date="2021-12-30T12:31:00Z">
        <w:r w:rsidR="006B4BC4">
          <w:rPr>
            <w:rFonts w:ascii="Times New Roman" w:hAnsi="Times New Roman" w:cs="Times New Roman"/>
            <w:sz w:val="20"/>
            <w:szCs w:val="20"/>
            <w:lang w:val="en-US"/>
          </w:rPr>
          <w:t>st</w:t>
        </w:r>
      </w:ins>
      <w:r w:rsidRPr="00C258A2">
        <w:rPr>
          <w:rFonts w:ascii="Times New Roman" w:hAnsi="Times New Roman" w:cs="Times New Roman"/>
          <w:sz w:val="20"/>
          <w:szCs w:val="20"/>
          <w:lang w:val="en-US"/>
        </w:rPr>
        <w:t xml:space="preserve"> average value. By inspecting the boxplots of the CAP rate percentage error, presented in Fig. 5, it is notorious that the model based on the AFC LSTM has the lowest variation in the results, suggesting that this model is the most suitable for the CAP rate examination. These results are likely to be related to the performance for the CAP assessment, since the model based on the AFC LSTM has the most balanced results, </w:t>
      </w:r>
      <w:del w:id="110" w:author="Diogo Nuno Teixeira Freitas" w:date="2021-12-30T12:32:00Z">
        <w:r w:rsidRPr="00C258A2" w:rsidDel="00CD569F">
          <w:rPr>
            <w:rFonts w:ascii="Times New Roman" w:hAnsi="Times New Roman" w:cs="Times New Roman"/>
            <w:sz w:val="20"/>
            <w:szCs w:val="20"/>
            <w:lang w:val="en-US"/>
          </w:rPr>
          <w:delText xml:space="preserve">whit </w:delText>
        </w:r>
      </w:del>
      <w:ins w:id="111" w:author="Diogo Nuno Teixeira Freitas" w:date="2021-12-30T12:32:00Z">
        <w:r w:rsidR="00CD569F" w:rsidRPr="00C258A2">
          <w:rPr>
            <w:rFonts w:ascii="Times New Roman" w:hAnsi="Times New Roman" w:cs="Times New Roman"/>
            <w:sz w:val="20"/>
            <w:szCs w:val="20"/>
            <w:lang w:val="en-US"/>
          </w:rPr>
          <w:t>w</w:t>
        </w:r>
        <w:r w:rsidR="00CD569F">
          <w:rPr>
            <w:rFonts w:ascii="Times New Roman" w:hAnsi="Times New Roman" w:cs="Times New Roman"/>
            <w:sz w:val="20"/>
            <w:szCs w:val="20"/>
            <w:lang w:val="en-US"/>
          </w:rPr>
          <w:t>ith</w:t>
        </w:r>
        <w:r w:rsidR="00CD569F" w:rsidRPr="00C258A2">
          <w:rPr>
            <w:rFonts w:ascii="Times New Roman" w:hAnsi="Times New Roman" w:cs="Times New Roman"/>
            <w:sz w:val="20"/>
            <w:szCs w:val="20"/>
            <w:lang w:val="en-US"/>
          </w:rPr>
          <w:t xml:space="preserve"> </w:t>
        </w:r>
      </w:ins>
      <w:r w:rsidRPr="00C258A2">
        <w:rPr>
          <w:rFonts w:ascii="Times New Roman" w:hAnsi="Times New Roman" w:cs="Times New Roman"/>
          <w:sz w:val="20"/>
          <w:szCs w:val="20"/>
          <w:lang w:val="en-US"/>
        </w:rPr>
        <w:t>an accuracy that is similar to</w:t>
      </w:r>
      <w:ins w:id="112" w:author="Diogo Nuno Teixeira Freitas" w:date="2021-12-30T12:32:00Z">
        <w:r w:rsidR="00CD569F">
          <w:rPr>
            <w:rFonts w:ascii="Times New Roman" w:hAnsi="Times New Roman" w:cs="Times New Roman"/>
            <w:sz w:val="20"/>
            <w:szCs w:val="20"/>
            <w:lang w:val="en-US"/>
          </w:rPr>
          <w:t xml:space="preserve"> the</w:t>
        </w:r>
      </w:ins>
      <w:r w:rsidRPr="00C258A2">
        <w:rPr>
          <w:rFonts w:ascii="Times New Roman" w:hAnsi="Times New Roman" w:cs="Times New Roman"/>
          <w:sz w:val="20"/>
          <w:szCs w:val="20"/>
          <w:lang w:val="en-US"/>
        </w:rPr>
        <w:t xml:space="preserve"> best results attained by the model based on LSTM fed with features. </w:t>
      </w:r>
    </w:p>
    <w:p w14:paraId="770C3F27" w14:textId="77777777" w:rsidR="00216951"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Only the work reported by Mariani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9HEHxhtU","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was found in the state of the art performing the CAP rate appraisal. The reported CAP rate percentage error was 17%. The same value was attained by using the model based on the AFC LSTM. Nevertheless, Mariani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2KNvoIJe","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evaluated only subjects free of neurological disorders, while in this work subjects diagnosed with sleep-disordered breathing were also examined thus, there is a larger variation on the dataset’s CAP rate (most of the sleep-disordered breathing subjects have a higher CAP rate).</w:t>
      </w:r>
    </w:p>
    <w:p w14:paraId="2BDFAA10" w14:textId="77777777" w:rsidR="00C258A2" w:rsidRPr="00216951" w:rsidRDefault="00C258A2" w:rsidP="00711792">
      <w:pPr>
        <w:spacing w:before="240" w:after="0" w:line="480" w:lineRule="auto"/>
        <w:rPr>
          <w:rFonts w:ascii="Times New Roman" w:hAnsi="Times New Roman" w:cs="Times New Roman"/>
          <w:b/>
          <w:sz w:val="20"/>
          <w:szCs w:val="20"/>
          <w:lang w:val="en-US"/>
        </w:rPr>
      </w:pPr>
      <w:r w:rsidRPr="00216951">
        <w:rPr>
          <w:rFonts w:ascii="Times New Roman" w:hAnsi="Times New Roman" w:cs="Times New Roman"/>
          <w:b/>
          <w:sz w:val="20"/>
          <w:szCs w:val="20"/>
          <w:lang w:val="en-US"/>
        </w:rPr>
        <w:t>Table 4</w:t>
      </w:r>
    </w:p>
    <w:p w14:paraId="3E8BFB0F" w14:textId="77777777" w:rsidR="00C258A2" w:rsidRPr="00216951" w:rsidRDefault="00C258A2" w:rsidP="00711792">
      <w:pPr>
        <w:spacing w:after="0" w:line="480" w:lineRule="auto"/>
        <w:rPr>
          <w:rFonts w:ascii="Times New Roman" w:hAnsi="Times New Roman" w:cs="Times New Roman"/>
          <w:sz w:val="24"/>
          <w:szCs w:val="24"/>
          <w:lang w:val="en-US"/>
        </w:rPr>
      </w:pPr>
      <w:r>
        <w:rPr>
          <w:rFonts w:ascii="Times New Roman" w:hAnsi="Times New Roman" w:cs="Times New Roman"/>
          <w:sz w:val="20"/>
          <w:szCs w:val="20"/>
          <w:lang w:val="en-US"/>
        </w:rPr>
        <w:t>C</w:t>
      </w:r>
      <w:r w:rsidRPr="00216951">
        <w:rPr>
          <w:rFonts w:ascii="Times New Roman" w:hAnsi="Times New Roman" w:cs="Times New Roman"/>
          <w:sz w:val="20"/>
          <w:szCs w:val="20"/>
          <w:lang w:val="en-US"/>
        </w:rPr>
        <w:t xml:space="preserve">omparative analysis between the results from the methods proposed in the state of the art and the proposed methods for the </w:t>
      </w:r>
      <w:r>
        <w:rPr>
          <w:rFonts w:ascii="Times New Roman" w:hAnsi="Times New Roman" w:cs="Times New Roman"/>
          <w:sz w:val="20"/>
          <w:szCs w:val="20"/>
          <w:lang w:val="en-US"/>
        </w:rPr>
        <w:t>A</w:t>
      </w:r>
      <w:r w:rsidRPr="00216951">
        <w:rPr>
          <w:rFonts w:ascii="Times New Roman" w:hAnsi="Times New Roman" w:cs="Times New Roman"/>
          <w:sz w:val="20"/>
          <w:szCs w:val="20"/>
          <w:lang w:val="en-US"/>
        </w:rPr>
        <w:t xml:space="preserve"> phase classification.</w:t>
      </w:r>
      <w:r w:rsidRPr="00216951">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002"/>
        <w:gridCol w:w="3474"/>
        <w:gridCol w:w="577"/>
        <w:gridCol w:w="557"/>
        <w:gridCol w:w="557"/>
        <w:gridCol w:w="987"/>
      </w:tblGrid>
      <w:tr w:rsidR="00C258A2" w:rsidRPr="00A10138" w14:paraId="432F7256" w14:textId="77777777" w:rsidTr="00C57425">
        <w:trPr>
          <w:trHeight w:val="49"/>
        </w:trPr>
        <w:tc>
          <w:tcPr>
            <w:tcW w:w="0" w:type="auto"/>
            <w:tcBorders>
              <w:top w:val="single" w:sz="12" w:space="0" w:color="auto"/>
              <w:left w:val="nil"/>
              <w:bottom w:val="single" w:sz="12" w:space="0" w:color="auto"/>
              <w:right w:val="nil"/>
            </w:tcBorders>
          </w:tcPr>
          <w:p w14:paraId="1B2B40B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Work</w:t>
            </w:r>
          </w:p>
        </w:tc>
        <w:tc>
          <w:tcPr>
            <w:tcW w:w="1002" w:type="dxa"/>
            <w:tcBorders>
              <w:top w:val="single" w:sz="12" w:space="0" w:color="auto"/>
              <w:left w:val="nil"/>
              <w:bottom w:val="single" w:sz="12" w:space="0" w:color="auto"/>
              <w:right w:val="nil"/>
            </w:tcBorders>
          </w:tcPr>
          <w:p w14:paraId="655EBD9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Number of examined subjects</w:t>
            </w:r>
          </w:p>
        </w:tc>
        <w:tc>
          <w:tcPr>
            <w:tcW w:w="3474" w:type="dxa"/>
            <w:tcBorders>
              <w:top w:val="single" w:sz="12" w:space="0" w:color="auto"/>
              <w:left w:val="nil"/>
              <w:bottom w:val="single" w:sz="12" w:space="0" w:color="auto"/>
              <w:right w:val="nil"/>
            </w:tcBorders>
          </w:tcPr>
          <w:p w14:paraId="7E9D2A0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Method</w:t>
            </w:r>
          </w:p>
        </w:tc>
        <w:tc>
          <w:tcPr>
            <w:tcW w:w="0" w:type="auto"/>
            <w:tcBorders>
              <w:top w:val="single" w:sz="12" w:space="0" w:color="auto"/>
              <w:left w:val="nil"/>
              <w:bottom w:val="single" w:sz="12" w:space="0" w:color="auto"/>
              <w:right w:val="nil"/>
            </w:tcBorders>
          </w:tcPr>
          <w:p w14:paraId="6E61D09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Acc (%)</w:t>
            </w:r>
          </w:p>
        </w:tc>
        <w:tc>
          <w:tcPr>
            <w:tcW w:w="0" w:type="auto"/>
            <w:tcBorders>
              <w:top w:val="single" w:sz="12" w:space="0" w:color="auto"/>
              <w:left w:val="nil"/>
              <w:bottom w:val="single" w:sz="12" w:space="0" w:color="auto"/>
              <w:right w:val="nil"/>
            </w:tcBorders>
          </w:tcPr>
          <w:p w14:paraId="398B20E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Sen (%)</w:t>
            </w:r>
          </w:p>
        </w:tc>
        <w:tc>
          <w:tcPr>
            <w:tcW w:w="0" w:type="auto"/>
            <w:tcBorders>
              <w:top w:val="single" w:sz="12" w:space="0" w:color="auto"/>
              <w:left w:val="nil"/>
              <w:bottom w:val="single" w:sz="12" w:space="0" w:color="auto"/>
              <w:right w:val="nil"/>
            </w:tcBorders>
          </w:tcPr>
          <w:p w14:paraId="297AB3E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Spe (%)</w:t>
            </w:r>
          </w:p>
        </w:tc>
        <w:tc>
          <w:tcPr>
            <w:tcW w:w="0" w:type="auto"/>
            <w:tcBorders>
              <w:top w:val="single" w:sz="12" w:space="0" w:color="auto"/>
              <w:left w:val="nil"/>
              <w:bottom w:val="single" w:sz="12" w:space="0" w:color="auto"/>
              <w:right w:val="nil"/>
            </w:tcBorders>
          </w:tcPr>
          <w:p w14:paraId="6354B1A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Average* (%)</w:t>
            </w:r>
          </w:p>
        </w:tc>
      </w:tr>
      <w:tr w:rsidR="00C258A2" w:rsidRPr="00A10138" w14:paraId="2B77A014" w14:textId="77777777" w:rsidTr="00C57425">
        <w:tc>
          <w:tcPr>
            <w:tcW w:w="0" w:type="auto"/>
            <w:tcBorders>
              <w:top w:val="single" w:sz="12" w:space="0" w:color="auto"/>
              <w:left w:val="nil"/>
              <w:bottom w:val="nil"/>
              <w:right w:val="nil"/>
            </w:tcBorders>
          </w:tcPr>
          <w:p w14:paraId="0E4228F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4j8O3jGf","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[28]</w:t>
            </w:r>
            <w:r w:rsidRPr="00A10138">
              <w:rPr>
                <w:rFonts w:ascii="Times New Roman" w:hAnsi="Times New Roman" w:cs="Times New Roman"/>
                <w:sz w:val="18"/>
                <w:szCs w:val="18"/>
              </w:rPr>
              <w:fldChar w:fldCharType="end"/>
            </w:r>
          </w:p>
        </w:tc>
        <w:tc>
          <w:tcPr>
            <w:tcW w:w="1002" w:type="dxa"/>
            <w:tcBorders>
              <w:top w:val="single" w:sz="12" w:space="0" w:color="auto"/>
              <w:left w:val="nil"/>
              <w:bottom w:val="nil"/>
              <w:right w:val="nil"/>
            </w:tcBorders>
          </w:tcPr>
          <w:p w14:paraId="1B29FF1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13</w:t>
            </w:r>
          </w:p>
        </w:tc>
        <w:tc>
          <w:tcPr>
            <w:tcW w:w="3474" w:type="dxa"/>
            <w:tcBorders>
              <w:top w:val="single" w:sz="12" w:space="0" w:color="auto"/>
              <w:left w:val="nil"/>
              <w:bottom w:val="nil"/>
              <w:right w:val="nil"/>
            </w:tcBorders>
          </w:tcPr>
          <w:p w14:paraId="352B14A1"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EEG signal fed a DSAE</w:t>
            </w:r>
          </w:p>
        </w:tc>
        <w:tc>
          <w:tcPr>
            <w:tcW w:w="0" w:type="auto"/>
            <w:tcBorders>
              <w:top w:val="single" w:sz="12" w:space="0" w:color="auto"/>
              <w:left w:val="nil"/>
              <w:bottom w:val="nil"/>
              <w:right w:val="nil"/>
            </w:tcBorders>
          </w:tcPr>
          <w:p w14:paraId="50C33C1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c>
          <w:tcPr>
            <w:tcW w:w="0" w:type="auto"/>
            <w:tcBorders>
              <w:top w:val="single" w:sz="12" w:space="0" w:color="auto"/>
              <w:left w:val="nil"/>
              <w:bottom w:val="nil"/>
              <w:right w:val="nil"/>
            </w:tcBorders>
          </w:tcPr>
          <w:p w14:paraId="6CE4B21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55</w:t>
            </w:r>
          </w:p>
        </w:tc>
        <w:tc>
          <w:tcPr>
            <w:tcW w:w="0" w:type="auto"/>
            <w:tcBorders>
              <w:top w:val="single" w:sz="12" w:space="0" w:color="auto"/>
              <w:left w:val="nil"/>
              <w:bottom w:val="nil"/>
              <w:right w:val="nil"/>
            </w:tcBorders>
          </w:tcPr>
          <w:p w14:paraId="1C90181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69</w:t>
            </w:r>
          </w:p>
        </w:tc>
        <w:tc>
          <w:tcPr>
            <w:tcW w:w="0" w:type="auto"/>
            <w:tcBorders>
              <w:top w:val="single" w:sz="12" w:space="0" w:color="auto"/>
              <w:left w:val="nil"/>
              <w:bottom w:val="nil"/>
              <w:right w:val="nil"/>
            </w:tcBorders>
          </w:tcPr>
          <w:p w14:paraId="5EF9AD3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64</w:t>
            </w:r>
          </w:p>
        </w:tc>
      </w:tr>
      <w:tr w:rsidR="00C258A2" w:rsidRPr="00A10138" w14:paraId="5ED3019D" w14:textId="77777777" w:rsidTr="00C57425">
        <w:tc>
          <w:tcPr>
            <w:tcW w:w="0" w:type="auto"/>
            <w:tcBorders>
              <w:top w:val="nil"/>
              <w:left w:val="nil"/>
              <w:bottom w:val="nil"/>
              <w:right w:val="nil"/>
            </w:tcBorders>
          </w:tcPr>
          <w:p w14:paraId="2744EB7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raOBsx1a","properties":{"formattedCitation":"[23]","plainCitation":"[23]","noteIndex":0},"citationItems":[{"id":759,"uris":["http://zotero.org/users/5446081/items/RIVGXAFN"],"uri":["http://zotero.org/users/5446081/items/RIVGXAFN"],"itemData":{"id":759,"type":"article-journal","container-title":"Clinical Neurophysiology","issue":"10","language":"english","page":"2016–2024","title":"Characterization of A phases during the Cyclic Alternating Pattern of sleep","volume":"122","author":[{"family":"Mariani","given":"S."},{"family":"Manfredini","given":"E."},{"family":"Rosso","given":"V."},{"family":"Mendez","given":"M."},{"family":"Bianchi","given":"A."},{"family":"Matteucci","given":"M."},{"family":"Terzano","given":"M."},{"family":"Cerutti","given":"S."},{"family":"Parrino","given":"L."}],"issued":{"date-parts":[["2011"]]}}}],"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[23]</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1A0A2A0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w:t>
            </w:r>
          </w:p>
        </w:tc>
        <w:tc>
          <w:tcPr>
            <w:tcW w:w="3474" w:type="dxa"/>
            <w:tcBorders>
              <w:top w:val="nil"/>
              <w:left w:val="nil"/>
              <w:bottom w:val="nil"/>
              <w:right w:val="nil"/>
            </w:tcBorders>
          </w:tcPr>
          <w:p w14:paraId="12FAC9FA"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Differential variance classified by a threshold</w:t>
            </w:r>
          </w:p>
        </w:tc>
        <w:tc>
          <w:tcPr>
            <w:tcW w:w="0" w:type="auto"/>
            <w:tcBorders>
              <w:top w:val="nil"/>
              <w:left w:val="nil"/>
              <w:bottom w:val="nil"/>
              <w:right w:val="nil"/>
            </w:tcBorders>
          </w:tcPr>
          <w:p w14:paraId="3A232C3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72</w:t>
            </w:r>
          </w:p>
        </w:tc>
        <w:tc>
          <w:tcPr>
            <w:tcW w:w="0" w:type="auto"/>
            <w:tcBorders>
              <w:top w:val="nil"/>
              <w:left w:val="nil"/>
              <w:bottom w:val="nil"/>
              <w:right w:val="nil"/>
            </w:tcBorders>
          </w:tcPr>
          <w:p w14:paraId="72646D9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52</w:t>
            </w:r>
          </w:p>
        </w:tc>
        <w:tc>
          <w:tcPr>
            <w:tcW w:w="0" w:type="auto"/>
            <w:tcBorders>
              <w:top w:val="nil"/>
              <w:left w:val="nil"/>
              <w:bottom w:val="nil"/>
              <w:right w:val="nil"/>
            </w:tcBorders>
          </w:tcPr>
          <w:p w14:paraId="11CCD60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7A3BAFC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r>
      <w:tr w:rsidR="00C258A2" w:rsidRPr="00A10138" w14:paraId="4174F487" w14:textId="77777777" w:rsidTr="00C57425">
        <w:tc>
          <w:tcPr>
            <w:tcW w:w="0" w:type="auto"/>
            <w:tcBorders>
              <w:top w:val="nil"/>
              <w:left w:val="nil"/>
              <w:bottom w:val="nil"/>
              <w:right w:val="nil"/>
            </w:tcBorders>
          </w:tcPr>
          <w:p w14:paraId="5FF1D75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lastRenderedPageBreak/>
              <w:fldChar w:fldCharType="begin"/>
            </w:r>
            <w:r w:rsidRPr="00A10138">
              <w:rPr>
                <w:rFonts w:ascii="Times New Roman" w:hAnsi="Times New Roman" w:cs="Times New Roman"/>
                <w:sz w:val="18"/>
                <w:szCs w:val="18"/>
              </w:rPr>
              <w:instrText xml:space="preserve"> ADDIN ZOTERO_ITEM CSL_CITATION {"citationID":"TW8caPjM","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[15]</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5BDF601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15</w:t>
            </w:r>
          </w:p>
        </w:tc>
        <w:tc>
          <w:tcPr>
            <w:tcW w:w="3474" w:type="dxa"/>
            <w:tcBorders>
              <w:top w:val="nil"/>
              <w:left w:val="nil"/>
              <w:bottom w:val="nil"/>
              <w:right w:val="nil"/>
            </w:tcBorders>
          </w:tcPr>
          <w:p w14:paraId="2375A494"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EEG signal fed a LSTM</w:t>
            </w:r>
          </w:p>
        </w:tc>
        <w:tc>
          <w:tcPr>
            <w:tcW w:w="0" w:type="auto"/>
            <w:tcBorders>
              <w:top w:val="nil"/>
              <w:left w:val="nil"/>
              <w:bottom w:val="nil"/>
              <w:right w:val="nil"/>
            </w:tcBorders>
          </w:tcPr>
          <w:p w14:paraId="733775E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31B37C0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75</w:t>
            </w:r>
          </w:p>
        </w:tc>
        <w:tc>
          <w:tcPr>
            <w:tcW w:w="0" w:type="auto"/>
            <w:tcBorders>
              <w:top w:val="nil"/>
              <w:left w:val="nil"/>
              <w:bottom w:val="nil"/>
              <w:right w:val="nil"/>
            </w:tcBorders>
          </w:tcPr>
          <w:p w14:paraId="4DAA19A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77</w:t>
            </w:r>
          </w:p>
        </w:tc>
        <w:tc>
          <w:tcPr>
            <w:tcW w:w="0" w:type="auto"/>
            <w:tcBorders>
              <w:top w:val="nil"/>
              <w:left w:val="nil"/>
              <w:bottom w:val="nil"/>
              <w:right w:val="nil"/>
            </w:tcBorders>
          </w:tcPr>
          <w:p w14:paraId="11A6A78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r>
      <w:tr w:rsidR="00C258A2" w:rsidRPr="00A10138" w14:paraId="3DB4EA40" w14:textId="77777777" w:rsidTr="00C57425">
        <w:tc>
          <w:tcPr>
            <w:tcW w:w="0" w:type="auto"/>
            <w:tcBorders>
              <w:top w:val="nil"/>
              <w:left w:val="nil"/>
              <w:bottom w:val="nil"/>
              <w:right w:val="nil"/>
            </w:tcBorders>
          </w:tcPr>
          <w:p w14:paraId="3ED5B1C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Kuh1fOy7","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[27]</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2711741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13</w:t>
            </w:r>
          </w:p>
        </w:tc>
        <w:tc>
          <w:tcPr>
            <w:tcW w:w="3474" w:type="dxa"/>
            <w:tcBorders>
              <w:top w:val="nil"/>
              <w:left w:val="nil"/>
              <w:bottom w:val="nil"/>
              <w:right w:val="nil"/>
            </w:tcBorders>
          </w:tcPr>
          <w:p w14:paraId="639E44B4" w14:textId="4518E9E3"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 xml:space="preserve">Auto-covariance, Shannon entropy, TEO, and frequency domain features fed </w:t>
            </w:r>
            <w:ins w:id="113" w:author="Diogo Nuno Teixeira Freitas" w:date="2021-12-30T12:33:00Z">
              <w:r w:rsidR="004B0A31">
                <w:rPr>
                  <w:rFonts w:ascii="Times New Roman" w:hAnsi="Times New Roman" w:cs="Times New Roman"/>
                  <w:sz w:val="18"/>
                  <w:szCs w:val="18"/>
                  <w:lang w:val="en-US"/>
                </w:rPr>
                <w:t>an</w:t>
              </w:r>
            </w:ins>
            <w:del w:id="114" w:author="Diogo Nuno Teixeira Freitas" w:date="2021-12-30T12:33:00Z">
              <w:r w:rsidRPr="00A10138" w:rsidDel="004B0A31">
                <w:rPr>
                  <w:rFonts w:ascii="Times New Roman" w:hAnsi="Times New Roman" w:cs="Times New Roman"/>
                  <w:sz w:val="18"/>
                  <w:szCs w:val="18"/>
                  <w:lang w:val="en-US"/>
                </w:rPr>
                <w:delText>a</w:delText>
              </w:r>
            </w:del>
            <w:r w:rsidRPr="00A10138">
              <w:rPr>
                <w:rFonts w:ascii="Times New Roman" w:hAnsi="Times New Roman" w:cs="Times New Roman"/>
                <w:sz w:val="18"/>
                <w:szCs w:val="18"/>
                <w:lang w:val="en-US"/>
              </w:rPr>
              <w:t xml:space="preserve"> FFNN</w:t>
            </w:r>
          </w:p>
        </w:tc>
        <w:tc>
          <w:tcPr>
            <w:tcW w:w="0" w:type="auto"/>
            <w:tcBorders>
              <w:top w:val="nil"/>
              <w:left w:val="nil"/>
              <w:bottom w:val="nil"/>
              <w:right w:val="nil"/>
            </w:tcBorders>
          </w:tcPr>
          <w:p w14:paraId="49BEA4C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79</w:t>
            </w:r>
          </w:p>
        </w:tc>
        <w:tc>
          <w:tcPr>
            <w:tcW w:w="0" w:type="auto"/>
            <w:tcBorders>
              <w:top w:val="nil"/>
              <w:left w:val="nil"/>
              <w:bottom w:val="nil"/>
              <w:right w:val="nil"/>
            </w:tcBorders>
          </w:tcPr>
          <w:p w14:paraId="31C34127"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2AA7421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80</w:t>
            </w:r>
          </w:p>
        </w:tc>
        <w:tc>
          <w:tcPr>
            <w:tcW w:w="0" w:type="auto"/>
            <w:tcBorders>
              <w:top w:val="nil"/>
              <w:left w:val="nil"/>
              <w:bottom w:val="nil"/>
              <w:right w:val="nil"/>
            </w:tcBorders>
          </w:tcPr>
          <w:p w14:paraId="6DA067A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78</w:t>
            </w:r>
          </w:p>
        </w:tc>
      </w:tr>
      <w:tr w:rsidR="00C258A2" w:rsidRPr="00A10138" w14:paraId="77017885" w14:textId="77777777" w:rsidTr="00C57425">
        <w:tc>
          <w:tcPr>
            <w:tcW w:w="0" w:type="auto"/>
            <w:tcBorders>
              <w:top w:val="nil"/>
              <w:left w:val="nil"/>
              <w:bottom w:val="nil"/>
              <w:right w:val="nil"/>
            </w:tcBorders>
          </w:tcPr>
          <w:p w14:paraId="608B73D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MrCjAmJk","properties":{"formattedCitation":"[21]","plainCitation":"[21]","noteIndex":0},"citationItems":[{"id":770,"uris":["http://zotero.org/users/5446081/items/5PTBFWY3"],"uri":["http://zotero.org/users/5446081/items/5PTBFWY3"],"itemData":{"id":770,"type":"paper-conference","event":"2005 IEEE International Workshop on Intelligent Signal Processing","event-place":"Faro, Portugal","language":"english","publisher-place":"Faro, Portugal","title":"CAP Event Detection by Wavelets and GA Tuning","author":[{"family":"Largo","given":"R."},{"family":"Munteanu","given":"C."},{"family":"Rosa","given":"A."}],"issued":{"date-parts":[["2005",9,1]]}}}],"schema":"https://github.com/citation-style-language/schema/raw/master/csl-citation.json"}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[21]</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60E7C9B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12</w:t>
            </w:r>
          </w:p>
        </w:tc>
        <w:tc>
          <w:tcPr>
            <w:tcW w:w="3474" w:type="dxa"/>
            <w:tcBorders>
              <w:top w:val="nil"/>
              <w:left w:val="nil"/>
              <w:bottom w:val="nil"/>
              <w:right w:val="nil"/>
            </w:tcBorders>
          </w:tcPr>
          <w:p w14:paraId="373307D7"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Moving averages classified by a threshold</w:t>
            </w:r>
          </w:p>
        </w:tc>
        <w:tc>
          <w:tcPr>
            <w:tcW w:w="0" w:type="auto"/>
            <w:tcBorders>
              <w:top w:val="nil"/>
              <w:left w:val="nil"/>
              <w:bottom w:val="nil"/>
              <w:right w:val="nil"/>
            </w:tcBorders>
          </w:tcPr>
          <w:p w14:paraId="3BC0951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6623EF2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85</w:t>
            </w:r>
          </w:p>
        </w:tc>
        <w:tc>
          <w:tcPr>
            <w:tcW w:w="0" w:type="auto"/>
            <w:tcBorders>
              <w:top w:val="nil"/>
              <w:left w:val="nil"/>
              <w:bottom w:val="nil"/>
              <w:right w:val="nil"/>
            </w:tcBorders>
          </w:tcPr>
          <w:p w14:paraId="0B9B025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78</w:t>
            </w:r>
          </w:p>
        </w:tc>
        <w:tc>
          <w:tcPr>
            <w:tcW w:w="0" w:type="auto"/>
            <w:tcBorders>
              <w:top w:val="nil"/>
              <w:left w:val="nil"/>
              <w:bottom w:val="nil"/>
              <w:right w:val="nil"/>
            </w:tcBorders>
          </w:tcPr>
          <w:p w14:paraId="54B6770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5C1A2A16" w14:textId="77777777" w:rsidTr="00C57425">
        <w:tc>
          <w:tcPr>
            <w:tcW w:w="0" w:type="auto"/>
            <w:tcBorders>
              <w:top w:val="nil"/>
              <w:left w:val="nil"/>
              <w:bottom w:val="nil"/>
              <w:right w:val="nil"/>
            </w:tcBorders>
          </w:tcPr>
          <w:p w14:paraId="0E7987D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f5zuBv26","properties":{"formattedCitation":"[22]","plainCitation":"[22]","noteIndex":0},"citationItems":[{"id":545,"uris":["http://zotero.org/users/5446081/items/5Q2NP2RG"],"uri":["http://zotero.org/users/5446081/items/5Q2NP2RG"],"itemData":{"id":545,"type":"paper-conference","event":"23rd Iranian Conference on Electrical Engineering","event-place":"Tehran, Iran","language":"english","publisher-place":"Tehran, Iran","title":"A Novel Method to Detect the A Phases of Cyclic Alternating Pattern (CAP) Using Similarity Index","author":[{"family":"Niknazar","given":"H."},{"family":"Seifpour","given":"S."},{"family":"Mikaili","given":"M."},{"family":"Nasrabadi","given":"A."},{"family":"Banaraki","given":"A."}],"issued":{"date-parts":[["2015",5,10]]}}}],"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[22]</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675E2BB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w:t>
            </w:r>
          </w:p>
        </w:tc>
        <w:tc>
          <w:tcPr>
            <w:tcW w:w="3474" w:type="dxa"/>
            <w:tcBorders>
              <w:top w:val="nil"/>
              <w:left w:val="nil"/>
              <w:bottom w:val="nil"/>
              <w:right w:val="nil"/>
            </w:tcBorders>
          </w:tcPr>
          <w:p w14:paraId="22C0AE34"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Similarity analysis with reference windows</w:t>
            </w:r>
          </w:p>
        </w:tc>
        <w:tc>
          <w:tcPr>
            <w:tcW w:w="0" w:type="auto"/>
            <w:tcBorders>
              <w:top w:val="nil"/>
              <w:left w:val="nil"/>
              <w:bottom w:val="nil"/>
              <w:right w:val="nil"/>
            </w:tcBorders>
          </w:tcPr>
          <w:p w14:paraId="54E7D1B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5C66192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53DEB5D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21F200E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79</w:t>
            </w:r>
          </w:p>
        </w:tc>
      </w:tr>
      <w:tr w:rsidR="00C258A2" w:rsidRPr="00A10138" w14:paraId="3F9B862D" w14:textId="77777777" w:rsidTr="00C57425">
        <w:tc>
          <w:tcPr>
            <w:tcW w:w="0" w:type="auto"/>
            <w:tcBorders>
              <w:top w:val="nil"/>
              <w:left w:val="nil"/>
              <w:bottom w:val="nil"/>
              <w:right w:val="nil"/>
            </w:tcBorders>
          </w:tcPr>
          <w:p w14:paraId="72CD6B5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9UPPjUYV","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[19]</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4D9C41F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4</w:t>
            </w:r>
          </w:p>
        </w:tc>
        <w:tc>
          <w:tcPr>
            <w:tcW w:w="3474" w:type="dxa"/>
            <w:tcBorders>
              <w:top w:val="nil"/>
              <w:left w:val="nil"/>
              <w:bottom w:val="nil"/>
              <w:right w:val="nil"/>
            </w:tcBorders>
          </w:tcPr>
          <w:p w14:paraId="7E9BC50B" w14:textId="2B384F9A"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 xml:space="preserve">Band descriptors, Hjorth descriptors, and differential variance classified by </w:t>
            </w:r>
            <w:ins w:id="115" w:author="Diogo Nuno Teixeira Freitas" w:date="2021-12-30T12:33:00Z">
              <w:r w:rsidR="004B0A31">
                <w:rPr>
                  <w:rFonts w:ascii="Times New Roman" w:hAnsi="Times New Roman" w:cs="Times New Roman"/>
                  <w:sz w:val="18"/>
                  <w:szCs w:val="18"/>
                  <w:lang w:val="en-US"/>
                </w:rPr>
                <w:t>an</w:t>
              </w:r>
            </w:ins>
            <w:del w:id="116" w:author="Diogo Nuno Teixeira Freitas" w:date="2021-12-30T12:33:00Z">
              <w:r w:rsidRPr="00A10138" w:rsidDel="004B0A31">
                <w:rPr>
                  <w:rFonts w:ascii="Times New Roman" w:hAnsi="Times New Roman" w:cs="Times New Roman"/>
                  <w:sz w:val="18"/>
                  <w:szCs w:val="18"/>
                  <w:lang w:val="en-US"/>
                </w:rPr>
                <w:delText>a</w:delText>
              </w:r>
            </w:del>
            <w:r w:rsidRPr="00A10138">
              <w:rPr>
                <w:rFonts w:ascii="Times New Roman" w:hAnsi="Times New Roman" w:cs="Times New Roman"/>
                <w:sz w:val="18"/>
                <w:szCs w:val="18"/>
                <w:lang w:val="en-US"/>
              </w:rPr>
              <w:t xml:space="preserve"> FFNN</w:t>
            </w:r>
          </w:p>
        </w:tc>
        <w:tc>
          <w:tcPr>
            <w:tcW w:w="0" w:type="auto"/>
            <w:tcBorders>
              <w:top w:val="nil"/>
              <w:left w:val="nil"/>
              <w:bottom w:val="nil"/>
              <w:right w:val="nil"/>
            </w:tcBorders>
          </w:tcPr>
          <w:p w14:paraId="38E3442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82</w:t>
            </w:r>
          </w:p>
        </w:tc>
        <w:tc>
          <w:tcPr>
            <w:tcW w:w="0" w:type="auto"/>
            <w:tcBorders>
              <w:top w:val="nil"/>
              <w:left w:val="nil"/>
              <w:bottom w:val="nil"/>
              <w:right w:val="nil"/>
            </w:tcBorders>
          </w:tcPr>
          <w:p w14:paraId="01BABAD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739E1A0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nil"/>
              <w:right w:val="nil"/>
            </w:tcBorders>
          </w:tcPr>
          <w:p w14:paraId="13585AA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80</w:t>
            </w:r>
          </w:p>
        </w:tc>
      </w:tr>
      <w:tr w:rsidR="00C258A2" w:rsidRPr="00A10138" w14:paraId="0327BEBA" w14:textId="77777777" w:rsidTr="00C57425">
        <w:tc>
          <w:tcPr>
            <w:tcW w:w="0" w:type="auto"/>
            <w:tcBorders>
              <w:top w:val="nil"/>
              <w:left w:val="nil"/>
              <w:bottom w:val="nil"/>
              <w:right w:val="nil"/>
            </w:tcBorders>
          </w:tcPr>
          <w:p w14:paraId="4C77325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1kdiHuHi","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[18]</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13D2B36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15</w:t>
            </w:r>
          </w:p>
        </w:tc>
        <w:tc>
          <w:tcPr>
            <w:tcW w:w="3474" w:type="dxa"/>
            <w:tcBorders>
              <w:top w:val="nil"/>
              <w:left w:val="nil"/>
              <w:bottom w:val="nil"/>
              <w:right w:val="nil"/>
            </w:tcBorders>
          </w:tcPr>
          <w:p w14:paraId="15387B8A" w14:textId="1F0BD8EC"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 xml:space="preserve">Entropy based features, TEO, differential variance and frequency based features fed </w:t>
            </w:r>
            <w:ins w:id="117" w:author="Diogo Nuno Teixeira Freitas" w:date="2021-12-30T12:34:00Z">
              <w:r w:rsidR="004B0A31">
                <w:rPr>
                  <w:rFonts w:ascii="Times New Roman" w:hAnsi="Times New Roman" w:cs="Times New Roman"/>
                  <w:sz w:val="18"/>
                  <w:szCs w:val="18"/>
                  <w:lang w:val="en-US"/>
                </w:rPr>
                <w:t>an</w:t>
              </w:r>
            </w:ins>
            <w:del w:id="118" w:author="Diogo Nuno Teixeira Freitas" w:date="2021-12-30T12:34:00Z">
              <w:r w:rsidRPr="00A10138" w:rsidDel="004B0A31">
                <w:rPr>
                  <w:rFonts w:ascii="Times New Roman" w:hAnsi="Times New Roman" w:cs="Times New Roman"/>
                  <w:sz w:val="18"/>
                  <w:szCs w:val="18"/>
                  <w:lang w:val="en-US"/>
                </w:rPr>
                <w:delText>a</w:delText>
              </w:r>
            </w:del>
            <w:r w:rsidRPr="00A10138">
              <w:rPr>
                <w:rFonts w:ascii="Times New Roman" w:hAnsi="Times New Roman" w:cs="Times New Roman"/>
                <w:sz w:val="18"/>
                <w:szCs w:val="18"/>
                <w:lang w:val="en-US"/>
              </w:rPr>
              <w:t xml:space="preserve"> LSTM</w:t>
            </w:r>
          </w:p>
        </w:tc>
        <w:tc>
          <w:tcPr>
            <w:tcW w:w="0" w:type="auto"/>
            <w:tcBorders>
              <w:top w:val="nil"/>
              <w:left w:val="nil"/>
              <w:bottom w:val="nil"/>
              <w:right w:val="nil"/>
            </w:tcBorders>
          </w:tcPr>
          <w:p w14:paraId="32E814C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nil"/>
              <w:right w:val="nil"/>
            </w:tcBorders>
          </w:tcPr>
          <w:p w14:paraId="0C72FB1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3217ED3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84</w:t>
            </w:r>
          </w:p>
        </w:tc>
        <w:tc>
          <w:tcPr>
            <w:tcW w:w="0" w:type="auto"/>
            <w:tcBorders>
              <w:top w:val="nil"/>
              <w:left w:val="nil"/>
              <w:bottom w:val="nil"/>
              <w:right w:val="nil"/>
            </w:tcBorders>
          </w:tcPr>
          <w:p w14:paraId="5AF4FA0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77CEB00B" w14:textId="77777777" w:rsidTr="00C57425">
        <w:tc>
          <w:tcPr>
            <w:tcW w:w="0" w:type="auto"/>
            <w:tcBorders>
              <w:top w:val="nil"/>
              <w:left w:val="nil"/>
              <w:bottom w:val="nil"/>
              <w:right w:val="nil"/>
            </w:tcBorders>
          </w:tcPr>
          <w:p w14:paraId="26CC883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Cj1hPwD0","properties":{"formattedCitation":"[20]","plainCitation":"[20]","noteIndex":0},"citationItems":[{"id":554,"uris":["http://zotero.org/users/5446081/items/MPUCYV58"],"uri":["http://zotero.org/users/5446081/items/MPUCYV58"],"itemData":{"id":554,"type":"article-journal","container-title":"Sleep Medicine","issue":"6","language":"english","page":"567–576","title":"A general automatic method for the analysis of NREM sleep microstructure","volume":"5","author":[{"family":"Barcaro","given":"U."},{"family":"Bonanni","given":"E."},{"family":"Maestri","given":"M."},{"family":"Murri","given":"L."},{"family":"Parrino","given":"L."},{"family":"Terzano","given":"M."}],"issued":{"date-parts":[["2004"]]}}}],"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[20]</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0F91702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10</w:t>
            </w:r>
          </w:p>
        </w:tc>
        <w:tc>
          <w:tcPr>
            <w:tcW w:w="3474" w:type="dxa"/>
            <w:tcBorders>
              <w:top w:val="nil"/>
              <w:left w:val="nil"/>
              <w:bottom w:val="nil"/>
              <w:right w:val="nil"/>
            </w:tcBorders>
          </w:tcPr>
          <w:p w14:paraId="598798E6"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classified by a threshold</w:t>
            </w:r>
          </w:p>
        </w:tc>
        <w:tc>
          <w:tcPr>
            <w:tcW w:w="0" w:type="auto"/>
            <w:tcBorders>
              <w:top w:val="nil"/>
              <w:left w:val="nil"/>
              <w:bottom w:val="nil"/>
              <w:right w:val="nil"/>
            </w:tcBorders>
          </w:tcPr>
          <w:p w14:paraId="4201938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84</w:t>
            </w:r>
          </w:p>
        </w:tc>
        <w:tc>
          <w:tcPr>
            <w:tcW w:w="0" w:type="auto"/>
            <w:tcBorders>
              <w:top w:val="nil"/>
              <w:left w:val="nil"/>
              <w:bottom w:val="nil"/>
              <w:right w:val="nil"/>
            </w:tcBorders>
          </w:tcPr>
          <w:p w14:paraId="5184C7E7"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t>
            </w:r>
          </w:p>
        </w:tc>
        <w:tc>
          <w:tcPr>
            <w:tcW w:w="0" w:type="auto"/>
            <w:tcBorders>
              <w:top w:val="nil"/>
              <w:left w:val="nil"/>
              <w:bottom w:val="nil"/>
              <w:right w:val="nil"/>
            </w:tcBorders>
          </w:tcPr>
          <w:p w14:paraId="6DF5D56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t>
            </w:r>
          </w:p>
        </w:tc>
        <w:tc>
          <w:tcPr>
            <w:tcW w:w="0" w:type="auto"/>
            <w:tcBorders>
              <w:top w:val="nil"/>
              <w:left w:val="nil"/>
              <w:bottom w:val="nil"/>
              <w:right w:val="nil"/>
            </w:tcBorders>
          </w:tcPr>
          <w:p w14:paraId="0B091DF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t>
            </w:r>
          </w:p>
        </w:tc>
      </w:tr>
      <w:tr w:rsidR="00C258A2" w:rsidRPr="00A10138" w14:paraId="3EF92AEA" w14:textId="77777777" w:rsidTr="00C57425">
        <w:tc>
          <w:tcPr>
            <w:tcW w:w="0" w:type="auto"/>
            <w:tcBorders>
              <w:top w:val="nil"/>
              <w:left w:val="nil"/>
              <w:bottom w:val="nil"/>
              <w:right w:val="nil"/>
            </w:tcBorders>
          </w:tcPr>
          <w:p w14:paraId="4F447BC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vgYuGspG","properties":{"formattedCitation":"[24]","plainCitation":"[24]","noteIndex":0},"citationItems":[{"id":787,"uris":["http://zotero.org/users/5446081/items/2S4NG6YQ"],"uri":["http://zotero.org/users/5446081/items/2S4NG6YQ"],"itemData":{"id":787,"type":"paper-conference","container-title":"33rd Annual International Conference of the IEEE Engineering in Medicine and Biology Society","event":"33rd Annual International Conference of the IEEE Engineering in Medicine and Biology Society","event-place":"Massachusetts, USA","language":"english","publisher-place":"Massachusetts, USA","title":"Automatic detection of CAP on central and fronto-central EEG leads via Support Vector Machines","author":[{"family":"Mariani","given":"S."},{"family":"Grassi","given":"A."},{"family":"Mendez","given":"M."},{"family":"Parrino","given":"L."},{"family":"Terzano","given":"M."},{"family":"Bianchi","given":"A."}],"issued":{"date-parts":[["2011",8,30]]}}}],"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[24]</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114C420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4</w:t>
            </w:r>
          </w:p>
        </w:tc>
        <w:tc>
          <w:tcPr>
            <w:tcW w:w="3474" w:type="dxa"/>
            <w:tcBorders>
              <w:top w:val="nil"/>
              <w:left w:val="nil"/>
              <w:bottom w:val="nil"/>
              <w:right w:val="nil"/>
            </w:tcBorders>
          </w:tcPr>
          <w:p w14:paraId="358CDE41" w14:textId="637BEB49"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 xml:space="preserve">Band descriptors, Hjorth descriptors, and differential variance classified by </w:t>
            </w:r>
            <w:ins w:id="119" w:author="Diogo Nuno Teixeira Freitas" w:date="2021-12-30T12:34:00Z">
              <w:r w:rsidR="004B0A31">
                <w:rPr>
                  <w:rFonts w:ascii="Times New Roman" w:hAnsi="Times New Roman" w:cs="Times New Roman"/>
                  <w:sz w:val="18"/>
                  <w:szCs w:val="18"/>
                  <w:lang w:val="en-US"/>
                </w:rPr>
                <w:t>an</w:t>
              </w:r>
            </w:ins>
            <w:del w:id="120" w:author="Diogo Nuno Teixeira Freitas" w:date="2021-12-30T12:34:00Z">
              <w:r w:rsidRPr="00A10138" w:rsidDel="004B0A31">
                <w:rPr>
                  <w:rFonts w:ascii="Times New Roman" w:hAnsi="Times New Roman" w:cs="Times New Roman"/>
                  <w:sz w:val="18"/>
                  <w:szCs w:val="18"/>
                  <w:lang w:val="en-US"/>
                </w:rPr>
                <w:delText>a</w:delText>
              </w:r>
            </w:del>
            <w:r w:rsidRPr="00A10138">
              <w:rPr>
                <w:rFonts w:ascii="Times New Roman" w:hAnsi="Times New Roman" w:cs="Times New Roman"/>
                <w:sz w:val="18"/>
                <w:szCs w:val="18"/>
                <w:lang w:val="en-US"/>
              </w:rPr>
              <w:t xml:space="preserve"> SVM</w:t>
            </w:r>
          </w:p>
        </w:tc>
        <w:tc>
          <w:tcPr>
            <w:tcW w:w="0" w:type="auto"/>
            <w:tcBorders>
              <w:top w:val="nil"/>
              <w:left w:val="nil"/>
              <w:bottom w:val="nil"/>
              <w:right w:val="nil"/>
            </w:tcBorders>
          </w:tcPr>
          <w:p w14:paraId="78373EC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84</w:t>
            </w:r>
          </w:p>
        </w:tc>
        <w:tc>
          <w:tcPr>
            <w:tcW w:w="0" w:type="auto"/>
            <w:tcBorders>
              <w:top w:val="nil"/>
              <w:left w:val="nil"/>
              <w:bottom w:val="nil"/>
              <w:right w:val="nil"/>
            </w:tcBorders>
          </w:tcPr>
          <w:p w14:paraId="7A711A7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74</w:t>
            </w:r>
          </w:p>
        </w:tc>
        <w:tc>
          <w:tcPr>
            <w:tcW w:w="0" w:type="auto"/>
            <w:tcBorders>
              <w:top w:val="nil"/>
              <w:left w:val="nil"/>
              <w:bottom w:val="nil"/>
              <w:right w:val="nil"/>
            </w:tcBorders>
          </w:tcPr>
          <w:p w14:paraId="6011E2F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86</w:t>
            </w:r>
          </w:p>
        </w:tc>
        <w:tc>
          <w:tcPr>
            <w:tcW w:w="0" w:type="auto"/>
            <w:tcBorders>
              <w:top w:val="nil"/>
              <w:left w:val="nil"/>
              <w:bottom w:val="nil"/>
              <w:right w:val="nil"/>
            </w:tcBorders>
          </w:tcPr>
          <w:p w14:paraId="293DB29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75B18996" w14:textId="77777777" w:rsidTr="00C57425">
        <w:tc>
          <w:tcPr>
            <w:tcW w:w="0" w:type="auto"/>
            <w:tcBorders>
              <w:top w:val="nil"/>
              <w:left w:val="nil"/>
              <w:bottom w:val="nil"/>
              <w:right w:val="nil"/>
            </w:tcBorders>
          </w:tcPr>
          <w:p w14:paraId="77F0279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hjjzksqp","properties":{"formattedCitation":"[25]","plainCitation":"[25]","noteIndex":0},"citationItems":[{"id":704,"uris":["http://zotero.org/users/5446081/items/M5P4EFRQ"],"uri":["http://zotero.org/users/5446081/items/M5P4EFRQ"],"itemData":{"id":704,"type":"article-journal","container-title":"Medical &amp; Biological Engineering &amp; Computing","issue":"4","page":"359–372","title":"Efficient automatic classifiers for the detection of A phases of the cyclic alternating pattern in sleep","volume":"50","author":[{"family":"Mariani","given":"S."},{"family":"Manfredini","given":"E."},{"family":"Rosso","given":"V."},{"family":"Grassi","given":"A."},{"family":"Mendez","given":"M."},{"family":"Alba","given":"A."},{"family":"Matteucci","given":"M."},{"family":"Parrino","given":"L."},{"family":"Terzano","given":"M."},{"family":"Cerutti","given":"S."},{"family":"Bianchi","given":"A."}],"issued":{"date-parts":[["2012"]]}}}],"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[25]</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532C1B8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w:t>
            </w:r>
          </w:p>
        </w:tc>
        <w:tc>
          <w:tcPr>
            <w:tcW w:w="3474" w:type="dxa"/>
            <w:tcBorders>
              <w:top w:val="nil"/>
              <w:left w:val="nil"/>
              <w:bottom w:val="nil"/>
              <w:right w:val="nil"/>
            </w:tcBorders>
          </w:tcPr>
          <w:p w14:paraId="5E2A03E8"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Hjorth descriptors, and differential variance classified by an LDA</w:t>
            </w:r>
          </w:p>
        </w:tc>
        <w:tc>
          <w:tcPr>
            <w:tcW w:w="0" w:type="auto"/>
            <w:tcBorders>
              <w:top w:val="nil"/>
              <w:left w:val="nil"/>
              <w:bottom w:val="nil"/>
              <w:right w:val="nil"/>
            </w:tcBorders>
          </w:tcPr>
          <w:p w14:paraId="0CE4B5A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85</w:t>
            </w:r>
          </w:p>
        </w:tc>
        <w:tc>
          <w:tcPr>
            <w:tcW w:w="0" w:type="auto"/>
            <w:tcBorders>
              <w:top w:val="nil"/>
              <w:left w:val="nil"/>
              <w:bottom w:val="nil"/>
              <w:right w:val="nil"/>
            </w:tcBorders>
          </w:tcPr>
          <w:p w14:paraId="3D195707"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73</w:t>
            </w:r>
          </w:p>
        </w:tc>
        <w:tc>
          <w:tcPr>
            <w:tcW w:w="0" w:type="auto"/>
            <w:tcBorders>
              <w:top w:val="nil"/>
              <w:left w:val="nil"/>
              <w:bottom w:val="nil"/>
              <w:right w:val="nil"/>
            </w:tcBorders>
          </w:tcPr>
          <w:p w14:paraId="102C8A7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87</w:t>
            </w:r>
          </w:p>
        </w:tc>
        <w:tc>
          <w:tcPr>
            <w:tcW w:w="0" w:type="auto"/>
            <w:tcBorders>
              <w:top w:val="nil"/>
              <w:left w:val="nil"/>
              <w:bottom w:val="nil"/>
              <w:right w:val="nil"/>
            </w:tcBorders>
          </w:tcPr>
          <w:p w14:paraId="17C82EA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82</w:t>
            </w:r>
          </w:p>
        </w:tc>
      </w:tr>
      <w:tr w:rsidR="00C258A2" w:rsidRPr="00A10138" w14:paraId="203E33EF" w14:textId="77777777" w:rsidTr="00C57425">
        <w:tc>
          <w:tcPr>
            <w:tcW w:w="0" w:type="auto"/>
            <w:tcBorders>
              <w:top w:val="nil"/>
              <w:left w:val="nil"/>
              <w:bottom w:val="nil"/>
              <w:right w:val="nil"/>
            </w:tcBorders>
          </w:tcPr>
          <w:p w14:paraId="36F83B0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UtiCwqrA","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[26]</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6BFE296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16</w:t>
            </w:r>
          </w:p>
        </w:tc>
        <w:tc>
          <w:tcPr>
            <w:tcW w:w="3474" w:type="dxa"/>
            <w:tcBorders>
              <w:top w:val="nil"/>
              <w:left w:val="nil"/>
              <w:bottom w:val="nil"/>
              <w:right w:val="nil"/>
            </w:tcBorders>
          </w:tcPr>
          <w:p w14:paraId="10883449"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Variable windows fed to three discriminant functions</w:t>
            </w:r>
          </w:p>
        </w:tc>
        <w:tc>
          <w:tcPr>
            <w:tcW w:w="0" w:type="auto"/>
            <w:tcBorders>
              <w:top w:val="nil"/>
              <w:left w:val="nil"/>
              <w:bottom w:val="nil"/>
              <w:right w:val="nil"/>
            </w:tcBorders>
          </w:tcPr>
          <w:p w14:paraId="544A876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86</w:t>
            </w:r>
          </w:p>
        </w:tc>
        <w:tc>
          <w:tcPr>
            <w:tcW w:w="0" w:type="auto"/>
            <w:tcBorders>
              <w:top w:val="nil"/>
              <w:left w:val="nil"/>
              <w:bottom w:val="nil"/>
              <w:right w:val="nil"/>
            </w:tcBorders>
          </w:tcPr>
          <w:p w14:paraId="4A39145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c>
          <w:tcPr>
            <w:tcW w:w="0" w:type="auto"/>
            <w:tcBorders>
              <w:top w:val="nil"/>
              <w:left w:val="nil"/>
              <w:bottom w:val="nil"/>
              <w:right w:val="nil"/>
            </w:tcBorders>
          </w:tcPr>
          <w:p w14:paraId="0ACE47F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90</w:t>
            </w:r>
          </w:p>
        </w:tc>
        <w:tc>
          <w:tcPr>
            <w:tcW w:w="0" w:type="auto"/>
            <w:tcBorders>
              <w:top w:val="nil"/>
              <w:left w:val="nil"/>
              <w:bottom w:val="nil"/>
              <w:right w:val="nil"/>
            </w:tcBorders>
          </w:tcPr>
          <w:p w14:paraId="26AB99F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595F9342" w14:textId="77777777" w:rsidTr="00C57425">
        <w:tc>
          <w:tcPr>
            <w:tcW w:w="0" w:type="auto"/>
            <w:tcBorders>
              <w:top w:val="nil"/>
              <w:left w:val="nil"/>
              <w:bottom w:val="nil"/>
              <w:right w:val="nil"/>
            </w:tcBorders>
          </w:tcPr>
          <w:p w14:paraId="0D5B08D5" w14:textId="77777777" w:rsidR="00C258A2" w:rsidRPr="000F16BE" w:rsidRDefault="000F16BE" w:rsidP="00711792">
            <w:pPr>
              <w:spacing w:after="0" w:line="480" w:lineRule="auto"/>
              <w:rPr>
                <w:rFonts w:ascii="Times New Roman" w:hAnsi="Times New Roman" w:cs="Times New Roman"/>
                <w:color w:val="000000"/>
                <w:sz w:val="18"/>
                <w:szCs w:val="18"/>
                <w:lang w:val="en-US"/>
              </w:rPr>
            </w:pPr>
            <w:r>
              <w:rPr>
                <w:rFonts w:ascii="Times New Roman" w:hAnsi="Times New Roman" w:cs="Times New Roman"/>
                <w:iCs/>
                <w:color w:val="000000"/>
                <w:sz w:val="18"/>
                <w:szCs w:val="18"/>
                <w:lang w:val="en-US"/>
              </w:rPr>
              <w:t>Proposed</w:t>
            </w:r>
            <w:r w:rsidR="00C258A2" w:rsidRPr="000F16BE">
              <w:rPr>
                <w:rFonts w:ascii="Times New Roman" w:hAnsi="Times New Roman" w:cs="Times New Roman"/>
                <w:iCs/>
                <w:color w:val="000000"/>
                <w:sz w:val="18"/>
                <w:szCs w:val="18"/>
                <w:lang w:val="en-US"/>
              </w:rPr>
              <w:t xml:space="preserve"> work – 1D-CNN</w:t>
            </w:r>
          </w:p>
        </w:tc>
        <w:tc>
          <w:tcPr>
            <w:tcW w:w="1002" w:type="dxa"/>
            <w:tcBorders>
              <w:top w:val="nil"/>
              <w:left w:val="nil"/>
              <w:bottom w:val="nil"/>
              <w:right w:val="nil"/>
            </w:tcBorders>
          </w:tcPr>
          <w:p w14:paraId="786E7EE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nil"/>
              <w:right w:val="nil"/>
            </w:tcBorders>
          </w:tcPr>
          <w:p w14:paraId="42079EF0"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Overlapping windows fed a 1D-CNN</w:t>
            </w:r>
          </w:p>
        </w:tc>
        <w:tc>
          <w:tcPr>
            <w:tcW w:w="0" w:type="auto"/>
            <w:tcBorders>
              <w:top w:val="nil"/>
              <w:left w:val="nil"/>
              <w:bottom w:val="nil"/>
              <w:right w:val="nil"/>
            </w:tcBorders>
          </w:tcPr>
          <w:p w14:paraId="3969456A" w14:textId="77777777" w:rsidR="00C258A2" w:rsidRPr="00A10138" w:rsidRDefault="00C258A2" w:rsidP="00711792">
            <w:pPr>
              <w:spacing w:after="0" w:line="480" w:lineRule="auto"/>
              <w:rPr>
                <w:rFonts w:ascii="Times New Roman" w:hAnsi="Times New Roman" w:cs="Times New Roman"/>
                <w:color w:val="000000" w:themeColor="text1"/>
                <w:sz w:val="18"/>
                <w:szCs w:val="18"/>
              </w:rPr>
            </w:pPr>
            <w:r w:rsidRPr="00A10138">
              <w:rPr>
                <w:rFonts w:ascii="Times New Roman" w:hAnsi="Times New Roman" w:cs="Times New Roman"/>
                <w:color w:val="000000" w:themeColor="text1"/>
                <w:sz w:val="18"/>
                <w:szCs w:val="18"/>
              </w:rPr>
              <w:t>80</w:t>
            </w:r>
          </w:p>
        </w:tc>
        <w:tc>
          <w:tcPr>
            <w:tcW w:w="0" w:type="auto"/>
            <w:tcBorders>
              <w:top w:val="nil"/>
              <w:left w:val="nil"/>
              <w:bottom w:val="nil"/>
              <w:right w:val="nil"/>
            </w:tcBorders>
          </w:tcPr>
          <w:p w14:paraId="1698C063" w14:textId="77777777" w:rsidR="00C258A2" w:rsidRPr="00A10138" w:rsidRDefault="00C258A2" w:rsidP="00711792">
            <w:pPr>
              <w:spacing w:after="0" w:line="480" w:lineRule="auto"/>
              <w:rPr>
                <w:rFonts w:ascii="Times New Roman" w:hAnsi="Times New Roman" w:cs="Times New Roman"/>
                <w:color w:val="000000" w:themeColor="text1"/>
                <w:sz w:val="18"/>
                <w:szCs w:val="18"/>
              </w:rPr>
            </w:pPr>
            <w:r w:rsidRPr="00A10138">
              <w:rPr>
                <w:rFonts w:ascii="Times New Roman" w:hAnsi="Times New Roman" w:cs="Times New Roman"/>
                <w:color w:val="000000" w:themeColor="text1"/>
                <w:sz w:val="18"/>
                <w:szCs w:val="18"/>
              </w:rPr>
              <w:t>76</w:t>
            </w:r>
          </w:p>
        </w:tc>
        <w:tc>
          <w:tcPr>
            <w:tcW w:w="0" w:type="auto"/>
            <w:tcBorders>
              <w:top w:val="nil"/>
              <w:left w:val="nil"/>
              <w:bottom w:val="nil"/>
              <w:right w:val="nil"/>
            </w:tcBorders>
          </w:tcPr>
          <w:p w14:paraId="7D195760" w14:textId="77777777" w:rsidR="00C258A2" w:rsidRPr="00A10138" w:rsidRDefault="00C258A2" w:rsidP="00711792">
            <w:pPr>
              <w:spacing w:after="0" w:line="480" w:lineRule="auto"/>
              <w:rPr>
                <w:rFonts w:ascii="Times New Roman" w:hAnsi="Times New Roman" w:cs="Times New Roman"/>
                <w:color w:val="000000" w:themeColor="text1"/>
                <w:sz w:val="18"/>
                <w:szCs w:val="18"/>
              </w:rPr>
            </w:pPr>
            <w:r w:rsidRPr="00A10138">
              <w:rPr>
                <w:rFonts w:ascii="Times New Roman" w:hAnsi="Times New Roman" w:cs="Times New Roman"/>
                <w:color w:val="000000" w:themeColor="text1"/>
                <w:sz w:val="18"/>
                <w:szCs w:val="18"/>
              </w:rPr>
              <w:t>82</w:t>
            </w:r>
          </w:p>
        </w:tc>
        <w:tc>
          <w:tcPr>
            <w:tcW w:w="0" w:type="auto"/>
            <w:tcBorders>
              <w:top w:val="nil"/>
              <w:left w:val="nil"/>
              <w:bottom w:val="nil"/>
              <w:right w:val="nil"/>
            </w:tcBorders>
          </w:tcPr>
          <w:p w14:paraId="5039EDA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79</w:t>
            </w:r>
          </w:p>
        </w:tc>
      </w:tr>
      <w:tr w:rsidR="00C258A2" w:rsidRPr="00A10138" w14:paraId="0D6BA888" w14:textId="77777777" w:rsidTr="00C57425">
        <w:trPr>
          <w:trHeight w:val="66"/>
        </w:trPr>
        <w:tc>
          <w:tcPr>
            <w:tcW w:w="0" w:type="auto"/>
            <w:tcBorders>
              <w:top w:val="nil"/>
              <w:left w:val="nil"/>
              <w:bottom w:val="nil"/>
              <w:right w:val="nil"/>
            </w:tcBorders>
          </w:tcPr>
          <w:p w14:paraId="42A13886" w14:textId="77777777" w:rsidR="00C258A2" w:rsidRPr="000F16BE" w:rsidRDefault="000F16BE" w:rsidP="00711792">
            <w:pPr>
              <w:spacing w:after="0" w:line="480" w:lineRule="auto"/>
              <w:rPr>
                <w:rFonts w:ascii="Times New Roman" w:hAnsi="Times New Roman" w:cs="Times New Roman"/>
                <w:iCs/>
                <w:color w:val="000000"/>
                <w:sz w:val="18"/>
                <w:szCs w:val="18"/>
                <w:lang w:val="en-US"/>
              </w:rPr>
            </w:pPr>
            <w:r>
              <w:rPr>
                <w:rFonts w:ascii="Times New Roman" w:hAnsi="Times New Roman" w:cs="Times New Roman"/>
                <w:iCs/>
                <w:color w:val="000000"/>
                <w:sz w:val="18"/>
                <w:szCs w:val="18"/>
                <w:lang w:val="en-US"/>
              </w:rPr>
              <w:t>Proposed</w:t>
            </w:r>
            <w:r w:rsidRPr="000F16BE">
              <w:rPr>
                <w:rFonts w:ascii="Times New Roman" w:hAnsi="Times New Roman" w:cs="Times New Roman"/>
                <w:iCs/>
                <w:color w:val="000000"/>
                <w:sz w:val="18"/>
                <w:szCs w:val="18"/>
                <w:lang w:val="en-US"/>
              </w:rPr>
              <w:t xml:space="preserve"> </w:t>
            </w:r>
            <w:r w:rsidR="00C258A2" w:rsidRPr="000F16BE">
              <w:rPr>
                <w:rFonts w:ascii="Times New Roman" w:hAnsi="Times New Roman" w:cs="Times New Roman"/>
                <w:iCs/>
                <w:color w:val="000000"/>
                <w:sz w:val="18"/>
                <w:szCs w:val="18"/>
                <w:lang w:val="en-US"/>
              </w:rPr>
              <w:t>work – AFC LSTM</w:t>
            </w:r>
          </w:p>
        </w:tc>
        <w:tc>
          <w:tcPr>
            <w:tcW w:w="1002" w:type="dxa"/>
            <w:tcBorders>
              <w:top w:val="nil"/>
              <w:left w:val="nil"/>
              <w:bottom w:val="nil"/>
              <w:right w:val="nil"/>
            </w:tcBorders>
          </w:tcPr>
          <w:p w14:paraId="3E02359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nil"/>
              <w:right w:val="nil"/>
            </w:tcBorders>
          </w:tcPr>
          <w:p w14:paraId="75CE8B37" w14:textId="48D09C80"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 xml:space="preserve">Pre-processed EEG signal fed </w:t>
            </w:r>
            <w:ins w:id="121" w:author="Diogo Nuno Teixeira Freitas" w:date="2021-12-30T12:34:00Z">
              <w:r w:rsidR="004B0A31">
                <w:rPr>
                  <w:rFonts w:ascii="Times New Roman" w:hAnsi="Times New Roman" w:cs="Times New Roman"/>
                  <w:sz w:val="18"/>
                  <w:szCs w:val="18"/>
                  <w:lang w:val="en-US"/>
                </w:rPr>
                <w:t>an</w:t>
              </w:r>
            </w:ins>
            <w:del w:id="122" w:author="Diogo Nuno Teixeira Freitas" w:date="2021-12-30T12:34:00Z">
              <w:r w:rsidRPr="00A10138" w:rsidDel="004B0A31">
                <w:rPr>
                  <w:rFonts w:ascii="Times New Roman" w:hAnsi="Times New Roman" w:cs="Times New Roman"/>
                  <w:sz w:val="18"/>
                  <w:szCs w:val="18"/>
                  <w:lang w:val="en-US"/>
                </w:rPr>
                <w:delText>a</w:delText>
              </w:r>
            </w:del>
            <w:r w:rsidRPr="00A10138">
              <w:rPr>
                <w:rFonts w:ascii="Times New Roman" w:hAnsi="Times New Roman" w:cs="Times New Roman"/>
                <w:sz w:val="18"/>
                <w:szCs w:val="18"/>
                <w:lang w:val="en-US"/>
              </w:rPr>
              <w:t xml:space="preserve"> LSTM</w:t>
            </w:r>
          </w:p>
        </w:tc>
        <w:tc>
          <w:tcPr>
            <w:tcW w:w="0" w:type="auto"/>
            <w:tcBorders>
              <w:top w:val="nil"/>
              <w:left w:val="nil"/>
              <w:bottom w:val="nil"/>
              <w:right w:val="nil"/>
            </w:tcBorders>
          </w:tcPr>
          <w:p w14:paraId="0FBFA10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4590B67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c>
          <w:tcPr>
            <w:tcW w:w="0" w:type="auto"/>
            <w:tcBorders>
              <w:top w:val="nil"/>
              <w:left w:val="nil"/>
              <w:bottom w:val="nil"/>
              <w:right w:val="nil"/>
            </w:tcBorders>
          </w:tcPr>
          <w:p w14:paraId="5BB422C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nil"/>
              <w:right w:val="nil"/>
            </w:tcBorders>
          </w:tcPr>
          <w:p w14:paraId="28A6432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77</w:t>
            </w:r>
          </w:p>
        </w:tc>
      </w:tr>
      <w:tr w:rsidR="00C258A2" w:rsidRPr="00A10138" w14:paraId="3B06BC13" w14:textId="77777777" w:rsidTr="00C57425">
        <w:trPr>
          <w:trHeight w:val="66"/>
        </w:trPr>
        <w:tc>
          <w:tcPr>
            <w:tcW w:w="0" w:type="auto"/>
            <w:tcBorders>
              <w:top w:val="nil"/>
              <w:left w:val="nil"/>
              <w:bottom w:val="nil"/>
              <w:right w:val="nil"/>
            </w:tcBorders>
          </w:tcPr>
          <w:p w14:paraId="762D3010" w14:textId="77777777" w:rsidR="00C258A2" w:rsidRPr="000F16BE" w:rsidRDefault="000F16BE" w:rsidP="00711792">
            <w:pPr>
              <w:spacing w:after="0" w:line="480" w:lineRule="auto"/>
              <w:rPr>
                <w:rFonts w:ascii="Times New Roman" w:hAnsi="Times New Roman" w:cs="Times New Roman"/>
                <w:iCs/>
                <w:color w:val="000000"/>
                <w:sz w:val="18"/>
                <w:szCs w:val="18"/>
                <w:lang w:val="en-US"/>
              </w:rPr>
            </w:pPr>
            <w:r>
              <w:rPr>
                <w:rFonts w:ascii="Times New Roman" w:hAnsi="Times New Roman" w:cs="Times New Roman"/>
                <w:iCs/>
                <w:color w:val="000000"/>
                <w:sz w:val="18"/>
                <w:szCs w:val="18"/>
                <w:lang w:val="en-US"/>
              </w:rPr>
              <w:t>Proposed</w:t>
            </w:r>
            <w:r w:rsidRPr="000F16BE">
              <w:rPr>
                <w:rFonts w:ascii="Times New Roman" w:hAnsi="Times New Roman" w:cs="Times New Roman"/>
                <w:iCs/>
                <w:color w:val="000000"/>
                <w:sz w:val="18"/>
                <w:szCs w:val="18"/>
                <w:lang w:val="en-US"/>
              </w:rPr>
              <w:t xml:space="preserve"> </w:t>
            </w:r>
            <w:r w:rsidR="00C258A2" w:rsidRPr="000F16BE">
              <w:rPr>
                <w:rFonts w:ascii="Times New Roman" w:hAnsi="Times New Roman" w:cs="Times New Roman"/>
                <w:iCs/>
                <w:color w:val="000000"/>
                <w:sz w:val="18"/>
                <w:szCs w:val="18"/>
                <w:lang w:val="en-US"/>
              </w:rPr>
              <w:t>work – FFNN</w:t>
            </w:r>
          </w:p>
        </w:tc>
        <w:tc>
          <w:tcPr>
            <w:tcW w:w="1002" w:type="dxa"/>
            <w:tcBorders>
              <w:top w:val="nil"/>
              <w:left w:val="nil"/>
              <w:bottom w:val="nil"/>
              <w:right w:val="nil"/>
            </w:tcBorders>
          </w:tcPr>
          <w:p w14:paraId="3E99BAA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nil"/>
              <w:right w:val="nil"/>
            </w:tcBorders>
          </w:tcPr>
          <w:p w14:paraId="2A9AF87B" w14:textId="5ADD921B"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 xml:space="preserve">Amplitude, frequency, and amplitude-frequency based features fed </w:t>
            </w:r>
            <w:ins w:id="123" w:author="Diogo Nuno Teixeira Freitas" w:date="2021-12-30T12:34:00Z">
              <w:r w:rsidR="004B0A31">
                <w:rPr>
                  <w:rFonts w:ascii="Times New Roman" w:hAnsi="Times New Roman" w:cs="Times New Roman"/>
                  <w:sz w:val="18"/>
                  <w:szCs w:val="18"/>
                  <w:lang w:val="en-US"/>
                </w:rPr>
                <w:t>an</w:t>
              </w:r>
            </w:ins>
            <w:del w:id="124" w:author="Diogo Nuno Teixeira Freitas" w:date="2021-12-30T12:34:00Z">
              <w:r w:rsidRPr="00A10138" w:rsidDel="004B0A31">
                <w:rPr>
                  <w:rFonts w:ascii="Times New Roman" w:hAnsi="Times New Roman" w:cs="Times New Roman"/>
                  <w:sz w:val="18"/>
                  <w:szCs w:val="18"/>
                  <w:lang w:val="en-US"/>
                </w:rPr>
                <w:delText>a</w:delText>
              </w:r>
            </w:del>
            <w:r w:rsidRPr="00A10138">
              <w:rPr>
                <w:rFonts w:ascii="Times New Roman" w:hAnsi="Times New Roman" w:cs="Times New Roman"/>
                <w:sz w:val="18"/>
                <w:szCs w:val="18"/>
                <w:lang w:val="en-US"/>
              </w:rPr>
              <w:t xml:space="preserve"> FFNN</w:t>
            </w:r>
          </w:p>
        </w:tc>
        <w:tc>
          <w:tcPr>
            <w:tcW w:w="0" w:type="auto"/>
            <w:tcBorders>
              <w:top w:val="nil"/>
              <w:left w:val="nil"/>
              <w:bottom w:val="nil"/>
              <w:right w:val="nil"/>
            </w:tcBorders>
          </w:tcPr>
          <w:p w14:paraId="163B4FA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71</w:t>
            </w:r>
          </w:p>
        </w:tc>
        <w:tc>
          <w:tcPr>
            <w:tcW w:w="0" w:type="auto"/>
            <w:tcBorders>
              <w:top w:val="nil"/>
              <w:left w:val="nil"/>
              <w:bottom w:val="nil"/>
              <w:right w:val="nil"/>
            </w:tcBorders>
          </w:tcPr>
          <w:p w14:paraId="7C6C037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73</w:t>
            </w:r>
          </w:p>
        </w:tc>
        <w:tc>
          <w:tcPr>
            <w:tcW w:w="0" w:type="auto"/>
            <w:tcBorders>
              <w:top w:val="nil"/>
              <w:left w:val="nil"/>
              <w:bottom w:val="nil"/>
              <w:right w:val="nil"/>
            </w:tcBorders>
          </w:tcPr>
          <w:p w14:paraId="56CD32A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70</w:t>
            </w:r>
          </w:p>
        </w:tc>
        <w:tc>
          <w:tcPr>
            <w:tcW w:w="0" w:type="auto"/>
            <w:tcBorders>
              <w:top w:val="nil"/>
              <w:left w:val="nil"/>
              <w:bottom w:val="nil"/>
              <w:right w:val="nil"/>
            </w:tcBorders>
          </w:tcPr>
          <w:p w14:paraId="191E509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71</w:t>
            </w:r>
          </w:p>
        </w:tc>
      </w:tr>
      <w:tr w:rsidR="00C258A2" w:rsidRPr="00A10138" w14:paraId="0F33BB38" w14:textId="77777777" w:rsidTr="00C57425">
        <w:trPr>
          <w:trHeight w:val="66"/>
        </w:trPr>
        <w:tc>
          <w:tcPr>
            <w:tcW w:w="0" w:type="auto"/>
            <w:tcBorders>
              <w:top w:val="nil"/>
              <w:left w:val="nil"/>
              <w:bottom w:val="single" w:sz="12" w:space="0" w:color="auto"/>
              <w:right w:val="nil"/>
            </w:tcBorders>
          </w:tcPr>
          <w:p w14:paraId="0C69EB1D" w14:textId="77777777" w:rsidR="00C258A2" w:rsidRPr="000F16BE" w:rsidRDefault="000F16BE" w:rsidP="00711792">
            <w:pPr>
              <w:spacing w:after="0" w:line="480" w:lineRule="auto"/>
              <w:rPr>
                <w:rFonts w:ascii="Times New Roman" w:hAnsi="Times New Roman" w:cs="Times New Roman"/>
                <w:iCs/>
                <w:color w:val="000000"/>
                <w:sz w:val="18"/>
                <w:szCs w:val="18"/>
                <w:lang w:val="en-US"/>
              </w:rPr>
            </w:pPr>
            <w:r>
              <w:rPr>
                <w:rFonts w:ascii="Times New Roman" w:hAnsi="Times New Roman" w:cs="Times New Roman"/>
                <w:iCs/>
                <w:color w:val="000000"/>
                <w:sz w:val="18"/>
                <w:szCs w:val="18"/>
                <w:lang w:val="en-US"/>
              </w:rPr>
              <w:t>Proposed</w:t>
            </w:r>
            <w:r w:rsidRPr="000F16BE">
              <w:rPr>
                <w:rFonts w:ascii="Times New Roman" w:hAnsi="Times New Roman" w:cs="Times New Roman"/>
                <w:iCs/>
                <w:color w:val="000000"/>
                <w:sz w:val="18"/>
                <w:szCs w:val="18"/>
                <w:lang w:val="en-US"/>
              </w:rPr>
              <w:t xml:space="preserve"> </w:t>
            </w:r>
            <w:r w:rsidR="00C258A2" w:rsidRPr="000F16BE">
              <w:rPr>
                <w:rFonts w:ascii="Times New Roman" w:hAnsi="Times New Roman" w:cs="Times New Roman"/>
                <w:iCs/>
                <w:color w:val="000000"/>
                <w:sz w:val="18"/>
                <w:szCs w:val="18"/>
                <w:lang w:val="en-US"/>
              </w:rPr>
              <w:t>work – feature based LSTM</w:t>
            </w:r>
          </w:p>
        </w:tc>
        <w:tc>
          <w:tcPr>
            <w:tcW w:w="1002" w:type="dxa"/>
            <w:tcBorders>
              <w:top w:val="nil"/>
              <w:left w:val="nil"/>
              <w:bottom w:val="single" w:sz="12" w:space="0" w:color="auto"/>
              <w:right w:val="nil"/>
            </w:tcBorders>
          </w:tcPr>
          <w:p w14:paraId="566D729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single" w:sz="12" w:space="0" w:color="auto"/>
              <w:right w:val="nil"/>
            </w:tcBorders>
          </w:tcPr>
          <w:p w14:paraId="3FD176B3" w14:textId="1EA2173C"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 xml:space="preserve">Amplitude, frequency, and amplitude-frequency based features fed </w:t>
            </w:r>
            <w:ins w:id="125" w:author="Diogo Nuno Teixeira Freitas" w:date="2021-12-30T12:34:00Z">
              <w:r w:rsidR="004B0A31">
                <w:rPr>
                  <w:rFonts w:ascii="Times New Roman" w:hAnsi="Times New Roman" w:cs="Times New Roman"/>
                  <w:sz w:val="18"/>
                  <w:szCs w:val="18"/>
                  <w:lang w:val="en-US"/>
                </w:rPr>
                <w:t>an</w:t>
              </w:r>
            </w:ins>
            <w:del w:id="126" w:author="Diogo Nuno Teixeira Freitas" w:date="2021-12-30T12:34:00Z">
              <w:r w:rsidRPr="00A10138" w:rsidDel="004B0A31">
                <w:rPr>
                  <w:rFonts w:ascii="Times New Roman" w:hAnsi="Times New Roman" w:cs="Times New Roman"/>
                  <w:sz w:val="18"/>
                  <w:szCs w:val="18"/>
                  <w:lang w:val="en-US"/>
                </w:rPr>
                <w:delText>a</w:delText>
              </w:r>
            </w:del>
            <w:r w:rsidRPr="00A10138">
              <w:rPr>
                <w:rFonts w:ascii="Times New Roman" w:hAnsi="Times New Roman" w:cs="Times New Roman"/>
                <w:sz w:val="18"/>
                <w:szCs w:val="18"/>
                <w:lang w:val="en-US"/>
              </w:rPr>
              <w:t xml:space="preserve"> LSTM</w:t>
            </w:r>
          </w:p>
        </w:tc>
        <w:tc>
          <w:tcPr>
            <w:tcW w:w="0" w:type="auto"/>
            <w:tcBorders>
              <w:top w:val="nil"/>
              <w:left w:val="nil"/>
              <w:bottom w:val="single" w:sz="12" w:space="0" w:color="auto"/>
              <w:right w:val="nil"/>
            </w:tcBorders>
          </w:tcPr>
          <w:p w14:paraId="61C3902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single" w:sz="12" w:space="0" w:color="auto"/>
              <w:right w:val="nil"/>
            </w:tcBorders>
          </w:tcPr>
          <w:p w14:paraId="267F4F2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77</w:t>
            </w:r>
          </w:p>
        </w:tc>
        <w:tc>
          <w:tcPr>
            <w:tcW w:w="0" w:type="auto"/>
            <w:tcBorders>
              <w:top w:val="nil"/>
              <w:left w:val="nil"/>
              <w:bottom w:val="single" w:sz="12" w:space="0" w:color="auto"/>
              <w:right w:val="nil"/>
            </w:tcBorders>
          </w:tcPr>
          <w:p w14:paraId="7D0BD96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single" w:sz="12" w:space="0" w:color="auto"/>
              <w:right w:val="nil"/>
            </w:tcBorders>
          </w:tcPr>
          <w:p w14:paraId="4AA0A05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bl>
    <w:p w14:paraId="4EA1FAC1" w14:textId="77777777" w:rsidR="00C258A2" w:rsidRPr="008A1E6A" w:rsidRDefault="00C258A2" w:rsidP="00711792">
      <w:pPr>
        <w:pStyle w:val="PARAGRAPH"/>
        <w:spacing w:after="240" w:line="480" w:lineRule="auto"/>
        <w:ind w:firstLine="0"/>
        <w:rPr>
          <w:sz w:val="16"/>
          <w:szCs w:val="16"/>
        </w:rPr>
      </w:pPr>
      <w:r w:rsidRPr="008A1E6A">
        <w:rPr>
          <w:sz w:val="16"/>
          <w:szCs w:val="16"/>
        </w:rPr>
        <w:t>* (Acc + Sen + Spe) / 3</w:t>
      </w:r>
    </w:p>
    <w:p w14:paraId="371DACC9" w14:textId="77777777" w:rsidR="00216951" w:rsidRPr="00C258A2" w:rsidRDefault="00216951"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6. Conclusion</w:t>
      </w:r>
    </w:p>
    <w:p w14:paraId="087A595D" w14:textId="4609A422"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Two approaches for automatic CAP analysis were developed, estimating the occurrence of the A phases, the CAP cycles, and the CAP rate. The first was based on AFC, where the classifiers automatically identify the relevant patterns from the input data, while the second comprised the use of features, created by a feature creation procedure, that extract relevant information from the input data to </w:t>
      </w:r>
      <w:r w:rsidRPr="00C258A2">
        <w:rPr>
          <w:rFonts w:ascii="Times New Roman" w:hAnsi="Times New Roman" w:cs="Times New Roman"/>
          <w:sz w:val="20"/>
          <w:szCs w:val="20"/>
          <w:lang w:val="en-US"/>
        </w:rPr>
        <w:lastRenderedPageBreak/>
        <w:t xml:space="preserve">feed the classifiers. It was observed that the feature based LSTM attained the best performance, although the results for the A phase assessment reached by the 1D-CNN were similar. The performance for the CAP cycle assessment attained by the feature based LSTM and the AFC LSTM was similar. These results suggest that the low Sen of the AFC LSTM for the A phase estimation (related </w:t>
      </w:r>
      <w:ins w:id="127" w:author="Diogo Nuno Teixeira Freitas" w:date="2021-12-30T12:34:00Z">
        <w:r w:rsidR="004B0A31">
          <w:rPr>
            <w:rFonts w:ascii="Times New Roman" w:hAnsi="Times New Roman" w:cs="Times New Roman"/>
            <w:sz w:val="20"/>
            <w:szCs w:val="20"/>
            <w:lang w:val="en-US"/>
          </w:rPr>
          <w:t>to</w:t>
        </w:r>
      </w:ins>
      <w:del w:id="128" w:author="Diogo Nuno Teixeira Freitas" w:date="2021-12-30T12:34:00Z">
        <w:r w:rsidRPr="00C258A2" w:rsidDel="004B0A31">
          <w:rPr>
            <w:rFonts w:ascii="Times New Roman" w:hAnsi="Times New Roman" w:cs="Times New Roman"/>
            <w:sz w:val="20"/>
            <w:szCs w:val="20"/>
            <w:lang w:val="en-US"/>
          </w:rPr>
          <w:delText>with</w:delText>
        </w:r>
      </w:del>
      <w:r w:rsidRPr="00C258A2">
        <w:rPr>
          <w:rFonts w:ascii="Times New Roman" w:hAnsi="Times New Roman" w:cs="Times New Roman"/>
          <w:sz w:val="20"/>
          <w:szCs w:val="20"/>
          <w:lang w:val="en-US"/>
        </w:rPr>
        <w:t xml:space="preserve"> the overestimation and underestimation of the A phase duration) has not affected the CAP cycle assessment. It is also likely that the inclusion of more data could improve the AFC models’ performance, possibly surpassing the feature based LSTM results. </w:t>
      </w:r>
    </w:p>
    <w:p w14:paraId="58C2FD0E" w14:textId="0A4027B2"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proposed method perform</w:t>
      </w:r>
      <w:ins w:id="129" w:author="Diogo Nuno Teixeira Freitas" w:date="2021-12-30T12:34:00Z">
        <w:r w:rsidR="004B0A31">
          <w:rPr>
            <w:rFonts w:ascii="Times New Roman" w:hAnsi="Times New Roman" w:cs="Times New Roman"/>
            <w:sz w:val="20"/>
            <w:szCs w:val="20"/>
            <w:lang w:val="en-US"/>
          </w:rPr>
          <w:t>s</w:t>
        </w:r>
      </w:ins>
      <w:r w:rsidRPr="00C258A2">
        <w:rPr>
          <w:rFonts w:ascii="Times New Roman" w:hAnsi="Times New Roman" w:cs="Times New Roman"/>
          <w:sz w:val="20"/>
          <w:szCs w:val="20"/>
          <w:lang w:val="en-US"/>
        </w:rPr>
        <w:t xml:space="preserve"> the analysis by evaluating the signal from only one EEG monopolar derivation, without requiring any manual manipulation of the signal or the removal of artifacts. It was observed that the A phase classification performance was similar to the best state of the art algorithms. A second by second based NREM classification was also proposed which was used in the correction procedure and for the sleep quality metric estimation. The CAP rate error was found to be low, supporting the diagnostic capability of the algorithms for sleep quality estimation.</w:t>
      </w:r>
    </w:p>
    <w:p w14:paraId="4B72EBBC"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next steps in this research are to further validate the developed algorithm in a larger dataset, and examine the A phase subtypes to reach a deeper understanding of the CAP events, which can lead to a reduction of the misclassifications.</w:t>
      </w:r>
    </w:p>
    <w:p w14:paraId="12CA697C" w14:textId="77777777" w:rsidR="00216951" w:rsidRPr="00C258A2" w:rsidRDefault="00216951" w:rsidP="00711792">
      <w:pPr>
        <w:spacing w:before="240" w:line="480" w:lineRule="auto"/>
        <w:rPr>
          <w:rFonts w:ascii="Times New Roman" w:hAnsi="Times New Roman" w:cs="Times New Roman"/>
          <w:b/>
          <w:bCs/>
          <w:sz w:val="20"/>
          <w:szCs w:val="20"/>
          <w:lang w:val="en-US"/>
        </w:rPr>
      </w:pPr>
      <w:r w:rsidRPr="00C258A2">
        <w:rPr>
          <w:rFonts w:ascii="Times New Roman" w:hAnsi="Times New Roman" w:cs="Times New Roman"/>
          <w:b/>
          <w:bCs/>
          <w:sz w:val="20"/>
          <w:szCs w:val="20"/>
          <w:lang w:val="en-US"/>
        </w:rPr>
        <w:t>Acknowledgment</w:t>
      </w:r>
    </w:p>
    <w:p w14:paraId="7A3D79E2"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Acknowledgments to ARDITI - Regional Agency for the Development of Research Technology and Innovation through support granted under the Projects M1420-09-5369-FSE-000001 - PhD Studentship and M1420-09-5369-FSE-000002 - Post-Doctoral Fellowship, co-financed by the Madeira 14-20 Program - European Social Fund. This research has been supported by the regional funding from MITIExcell - EXCELENCIA INTERNACIONAL DE IDT&amp;I NAS TIC (Project Number M1420-01-0145-FEDER-000002), provided by the Regional Government of Madeira.</w:t>
      </w:r>
    </w:p>
    <w:p w14:paraId="2379CA04" w14:textId="77777777" w:rsidR="00216951" w:rsidRPr="00C258A2" w:rsidRDefault="00216951" w:rsidP="00711792">
      <w:pPr>
        <w:spacing w:before="240" w:line="480" w:lineRule="auto"/>
        <w:rPr>
          <w:rFonts w:ascii="Times New Roman" w:hAnsi="Times New Roman" w:cs="Times New Roman"/>
          <w:sz w:val="20"/>
          <w:szCs w:val="20"/>
          <w:lang w:val="en-US"/>
        </w:rPr>
      </w:pPr>
      <w:r w:rsidRPr="00C258A2">
        <w:rPr>
          <w:rFonts w:ascii="Times New Roman" w:hAnsi="Times New Roman" w:cs="Times New Roman"/>
          <w:b/>
          <w:bCs/>
          <w:sz w:val="20"/>
          <w:szCs w:val="20"/>
          <w:lang w:val="en-US"/>
        </w:rPr>
        <w:t>References</w:t>
      </w:r>
    </w:p>
    <w:p w14:paraId="1247B91F" w14:textId="77777777" w:rsidR="007C2BA5" w:rsidRPr="007C2BA5" w:rsidRDefault="003E6E0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fldChar w:fldCharType="begin"/>
      </w:r>
      <w:r w:rsidR="007C2BA5" w:rsidRPr="007C2BA5">
        <w:rPr>
          <w:rFonts w:ascii="Times New Roman" w:hAnsi="Times New Roman" w:cs="Times New Roman"/>
          <w:sz w:val="20"/>
          <w:szCs w:val="20"/>
          <w:lang w:val="en-US"/>
        </w:rPr>
        <w:instrText xml:space="preserve"> ADDIN ZOTERO_BIBL {"uncited":[],"omitted":[],"custom":[]} CSL_BIBLIOGRAPHY </w:instrText>
      </w:r>
      <w:r w:rsidRPr="007C2BA5">
        <w:rPr>
          <w:rFonts w:ascii="Times New Roman" w:hAnsi="Times New Roman" w:cs="Times New Roman"/>
          <w:sz w:val="20"/>
          <w:szCs w:val="20"/>
          <w:lang w:val="en-US"/>
        </w:rPr>
        <w:fldChar w:fldCharType="separate"/>
      </w:r>
      <w:r w:rsidR="007C2BA5" w:rsidRPr="007C2BA5">
        <w:rPr>
          <w:rFonts w:ascii="Times New Roman" w:hAnsi="Times New Roman" w:cs="Times New Roman"/>
          <w:sz w:val="20"/>
          <w:szCs w:val="20"/>
          <w:lang w:val="en-US"/>
        </w:rPr>
        <w:t>[1]</w:t>
      </w:r>
      <w:r w:rsidR="007C2BA5" w:rsidRPr="007C2BA5">
        <w:rPr>
          <w:rFonts w:ascii="Times New Roman" w:hAnsi="Times New Roman" w:cs="Times New Roman"/>
          <w:sz w:val="20"/>
          <w:szCs w:val="20"/>
          <w:lang w:val="en-US"/>
        </w:rPr>
        <w:tab/>
        <w:t>R. Berry, R. Brooks, C. Gamaldo, S. Harding, R. Lloyd, C. Marcus, B. Vaughn, The AASM Manual for the Scoring of Sleep and Associated Events: Rules, Terminology and Technical Specifications, American Academy of Sleep Medicine, Darien, Illinois, USA, 2017.</w:t>
      </w:r>
    </w:p>
    <w:p w14:paraId="6495A08B"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w:t>
      </w:r>
      <w:r w:rsidRPr="007C2BA5">
        <w:rPr>
          <w:rFonts w:ascii="Times New Roman" w:hAnsi="Times New Roman" w:cs="Times New Roman"/>
          <w:sz w:val="20"/>
          <w:szCs w:val="20"/>
          <w:lang w:val="en-US"/>
        </w:rPr>
        <w:tab/>
        <w:t>S. Kubicki, W. Herrmann, The Future of Computer-Assisted Investigation of the Polysomnogram: Sleep Microstructure, Journal of Clinical Neurophysiology. 13 (1996) 285–294.</w:t>
      </w:r>
    </w:p>
    <w:p w14:paraId="5B3CDCD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lastRenderedPageBreak/>
        <w:t>[3]</w:t>
      </w:r>
      <w:r w:rsidRPr="007C2BA5">
        <w:rPr>
          <w:rFonts w:ascii="Times New Roman" w:hAnsi="Times New Roman" w:cs="Times New Roman"/>
          <w:sz w:val="20"/>
          <w:szCs w:val="20"/>
          <w:lang w:val="en-US"/>
        </w:rPr>
        <w:tab/>
        <w:t>M. Terzano, L. Parrino, Origin and Significance of the Cyclic Alternating Pattern (CAP), Sleep Medicine Reviews. 4 (2000) 101–123.</w:t>
      </w:r>
    </w:p>
    <w:p w14:paraId="48F231D3"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w:t>
      </w:r>
      <w:r w:rsidRPr="007C2BA5">
        <w:rPr>
          <w:rFonts w:ascii="Times New Roman" w:hAnsi="Times New Roman" w:cs="Times New Roman"/>
          <w:sz w:val="20"/>
          <w:szCs w:val="20"/>
          <w:lang w:val="en-US"/>
        </w:rPr>
        <w:tab/>
        <w:t>M. Terzano, L. Parrino, A. Sherieri, R. Chervin, S. Chokroverty, C. Guilleminault, M. Hirshkowitz, M. Mahowald, H. Moldofsky, A. Rosa, R. Thomas, A. Walters, Atlas, rules, and recording techniques for the scoring of cyclic alternating pattern (CAP) in human sleep, Sleep Medicine. 2 (2001) 537–553.</w:t>
      </w:r>
    </w:p>
    <w:p w14:paraId="0E6E4B30"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[5]</w:t>
      </w:r>
      <w:r w:rsidRPr="007C2BA5">
        <w:rPr>
          <w:rFonts w:ascii="Times New Roman" w:hAnsi="Times New Roman" w:cs="Times New Roman"/>
          <w:sz w:val="20"/>
          <w:szCs w:val="20"/>
          <w:lang w:val="en-US"/>
        </w:rPr>
        <w:tab/>
        <w:t>P. Halász, M. Terzano, L. Parrino, R. Bódizs, The nature of arousal in sleep, Journal of Sleep Research. 13 (2004) 1–23.</w:t>
      </w:r>
    </w:p>
    <w:p w14:paraId="38473A9E"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[6]</w:t>
      </w:r>
      <w:r w:rsidRPr="007C2BA5">
        <w:rPr>
          <w:rFonts w:ascii="Times New Roman" w:hAnsi="Times New Roman" w:cs="Times New Roman"/>
          <w:sz w:val="20"/>
          <w:szCs w:val="20"/>
          <w:lang w:val="en-US"/>
        </w:rPr>
        <w:tab/>
        <w:t>L. Parrino, R. Ferri, O. Bruni, M. Terzano, Cyclic alternating pattern (CAP): the marker of sleep instability, Sleep Medicine Reviews. 16 (2012) 27–45.</w:t>
      </w:r>
    </w:p>
    <w:p w14:paraId="1FA0927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[7]</w:t>
      </w:r>
      <w:r w:rsidRPr="007C2BA5">
        <w:rPr>
          <w:rFonts w:ascii="Times New Roman" w:hAnsi="Times New Roman" w:cs="Times New Roman"/>
          <w:sz w:val="20"/>
          <w:szCs w:val="20"/>
          <w:lang w:val="en-US"/>
        </w:rPr>
        <w:tab/>
        <w:t>M. Terzano, L. Parrino, Clinical applications of cyclic alternating pattern, Physiology &amp; Behavior. 54 (1993) 807–813.</w:t>
      </w:r>
    </w:p>
    <w:p w14:paraId="6E20D678"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[8]</w:t>
      </w:r>
      <w:r w:rsidRPr="007C2BA5">
        <w:rPr>
          <w:rFonts w:ascii="Times New Roman" w:hAnsi="Times New Roman" w:cs="Times New Roman"/>
          <w:sz w:val="20"/>
          <w:szCs w:val="20"/>
          <w:lang w:val="en-US"/>
        </w:rPr>
        <w:tab/>
        <w:t>L. Parrino, G. Milioli, A. Melpignano, I. Trippi, The Cyclic Alternating Pattern and the Brain-Body-Coupling During Sleep, Epileptologie. 33 (2016) 150–160.</w:t>
      </w:r>
    </w:p>
    <w:p w14:paraId="7CD0AC9B"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[9]</w:t>
      </w:r>
      <w:r w:rsidRPr="007C2BA5">
        <w:rPr>
          <w:rFonts w:ascii="Times New Roman" w:hAnsi="Times New Roman" w:cs="Times New Roman"/>
          <w:sz w:val="20"/>
          <w:szCs w:val="20"/>
          <w:lang w:val="en-US"/>
        </w:rPr>
        <w:tab/>
        <w:t>M. Terzano, L. Parrino, M. Boselli, M. Spaggiari, G. Di Giovanni, Polysomnographic analysis of arousal responses in obstructive sleep apnea syndrome by means of the cyclic alternating pattern, Journal of Clinical Neurophysiology. 13 (1996) 145–155.</w:t>
      </w:r>
    </w:p>
    <w:p w14:paraId="6C7AAF9D"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[10]</w:t>
      </w:r>
      <w:r w:rsidRPr="007C2BA5">
        <w:rPr>
          <w:rFonts w:ascii="Times New Roman" w:hAnsi="Times New Roman" w:cs="Times New Roman"/>
          <w:sz w:val="20"/>
          <w:szCs w:val="20"/>
          <w:lang w:val="en-US"/>
        </w:rPr>
        <w:tab/>
        <w:t>R. Largo, M. Lopes, K. Spruyt, C. Guilleminault, Y. Wang, A. Rosa, Visual and automatic classification of the cyclic alternating pattern in electroencephalography during sleep, Brazilian Journal of Medical and Biological Research. 52 (2019) e8059.</w:t>
      </w:r>
    </w:p>
    <w:p w14:paraId="39B01D3C"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[11]</w:t>
      </w:r>
      <w:r w:rsidRPr="007C2BA5">
        <w:rPr>
          <w:rFonts w:ascii="Times New Roman" w:hAnsi="Times New Roman" w:cs="Times New Roman"/>
          <w:sz w:val="20"/>
          <w:szCs w:val="20"/>
          <w:lang w:val="en-US"/>
        </w:rPr>
        <w:tab/>
        <w:t>A. Rosa, G. Alves, M. Brito, M. Lopes, S. Tufik, Visual and automatic cyclic alternating pattern (CAP) scoring: inter-rater reliability study, Arquivos de Neuro-Psiquiatria. 64 (2006) 578–581.</w:t>
      </w:r>
    </w:p>
    <w:p w14:paraId="345E62BC"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[12]</w:t>
      </w:r>
      <w:r w:rsidRPr="007C2BA5">
        <w:rPr>
          <w:rFonts w:ascii="Times New Roman" w:hAnsi="Times New Roman" w:cs="Times New Roman"/>
          <w:sz w:val="20"/>
          <w:szCs w:val="20"/>
          <w:lang w:val="en-US"/>
        </w:rPr>
        <w:tab/>
        <w:t>M. Mendez, A. Alba, I. Chouvarda, G. Milioli, A. Grassi, M. Terzano, L. Parrino, On separability of A-phases during the cyclic alternating pattern, in: Chicago, USA, 2014.</w:t>
      </w:r>
    </w:p>
    <w:p w14:paraId="23FE9B4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[13]</w:t>
      </w:r>
      <w:r w:rsidRPr="007C2BA5">
        <w:rPr>
          <w:rFonts w:ascii="Times New Roman" w:hAnsi="Times New Roman" w:cs="Times New Roman"/>
          <w:sz w:val="20"/>
          <w:szCs w:val="20"/>
          <w:lang w:val="en-US"/>
        </w:rPr>
        <w:tab/>
        <w:t>S. Hartmann, M. Baumert, Automatic A-Phase Detection of Cyclic Alternating Patterns in Sleep Using Dynamic Temporal Information, IEEE Transactions on Neural Systems and Rehabilitation Engineering. 27 (2019) 1695–1703.</w:t>
      </w:r>
    </w:p>
    <w:p w14:paraId="799758C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[14]</w:t>
      </w:r>
      <w:r w:rsidRPr="007C2BA5">
        <w:rPr>
          <w:rFonts w:ascii="Times New Roman" w:hAnsi="Times New Roman" w:cs="Times New Roman"/>
          <w:sz w:val="20"/>
          <w:szCs w:val="20"/>
          <w:lang w:val="en-US"/>
        </w:rPr>
        <w:tab/>
        <w:t>S. Mostafa, F. Mendonça, A. Ravelo-García, G. Juliá-Serdá, F. Morgado-Dias, Multi-Objective Hyperparameter Optimization of Convolutional Neural Network for Obstructive Sleep Apnea Detection, IEEE Access. 8 (2020) 129586–129599.</w:t>
      </w:r>
    </w:p>
    <w:p w14:paraId="3E363C7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lastRenderedPageBreak/>
        <w:t>[15]</w:t>
      </w:r>
      <w:r w:rsidRPr="007C2BA5">
        <w:rPr>
          <w:rFonts w:ascii="Times New Roman" w:hAnsi="Times New Roman" w:cs="Times New Roman"/>
          <w:sz w:val="20"/>
          <w:szCs w:val="20"/>
          <w:lang w:val="en-US"/>
        </w:rPr>
        <w:tab/>
        <w:t>F. Mendonça, S. Mostafa, F. Morgado-Dias, A. Ravelo-García, A Portable Wireless Device for Cyclic Alternating Pattern Estimation from an EEG Monopolar Derivation, Entropy. 21 (2019) 1203.</w:t>
      </w:r>
    </w:p>
    <w:p w14:paraId="41BA571B"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[16]</w:t>
      </w:r>
      <w:r w:rsidRPr="007C2BA5">
        <w:rPr>
          <w:rFonts w:ascii="Times New Roman" w:hAnsi="Times New Roman" w:cs="Times New Roman"/>
          <w:sz w:val="20"/>
          <w:szCs w:val="20"/>
          <w:lang w:val="en-US"/>
        </w:rPr>
        <w:tab/>
        <w:t>J. Zhao, E. Obonyo, Convolutional long short-term memory model for recognizing construction workers’ postures from wearable inertial measurement units, Advanced Engineering Informatics. 46 (2020) 101177.</w:t>
      </w:r>
    </w:p>
    <w:p w14:paraId="24AC714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[17]</w:t>
      </w:r>
      <w:r w:rsidRPr="007C2BA5">
        <w:rPr>
          <w:rFonts w:ascii="Times New Roman" w:hAnsi="Times New Roman" w:cs="Times New Roman"/>
          <w:sz w:val="20"/>
          <w:szCs w:val="20"/>
          <w:lang w:val="en-US"/>
        </w:rPr>
        <w:tab/>
        <w:t>F. Mendonça, S. Mostafa, F. Morgado-Dias, A. Ravelo-García, On the use of patterns obtained from LSTM and feature-based methods for time series analysis: application in automatic classification of the CAP A phase subtypes, Journal of Neural Engineering. 18 (2020) 036004.</w:t>
      </w:r>
    </w:p>
    <w:p w14:paraId="0682EC7E"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[18]</w:t>
      </w:r>
      <w:r w:rsidRPr="007C2BA5">
        <w:rPr>
          <w:rFonts w:ascii="Times New Roman" w:hAnsi="Times New Roman" w:cs="Times New Roman"/>
          <w:sz w:val="20"/>
          <w:szCs w:val="20"/>
          <w:lang w:val="en-US"/>
        </w:rPr>
        <w:tab/>
        <w:t>S. Hartmann, M. Baumert, Improved A-phase Detection of Cyclic Alternating Pattern Using Deep Learning, in: 2019 41st Annual International Conference of the IEEE Engineering in Medicine and Biology Society (EMBC), Berlin, Germany, 2019.</w:t>
      </w:r>
    </w:p>
    <w:p w14:paraId="67B7519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[19]</w:t>
      </w:r>
      <w:r w:rsidRPr="007C2BA5">
        <w:rPr>
          <w:rFonts w:ascii="Times New Roman" w:hAnsi="Times New Roman" w:cs="Times New Roman"/>
          <w:sz w:val="20"/>
          <w:szCs w:val="20"/>
          <w:lang w:val="en-US"/>
        </w:rPr>
        <w:tab/>
        <w:t>S. Mariani, A. Bianchi, E. Manfredini, V. Rosso, M. Mendez, L. Parrino, M. Matteucci, A. Grassi, S. Cerutti, M. Terzano, Automatic detection of A phases of the Cyclic Alternating Pattern during sleep, in: Buenos Aires, Argentina, 2010.</w:t>
      </w:r>
    </w:p>
    <w:p w14:paraId="7EC3354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[20]</w:t>
      </w:r>
      <w:r w:rsidRPr="007C2BA5">
        <w:rPr>
          <w:rFonts w:ascii="Times New Roman" w:hAnsi="Times New Roman" w:cs="Times New Roman"/>
          <w:sz w:val="20"/>
          <w:szCs w:val="20"/>
          <w:lang w:val="en-US"/>
        </w:rPr>
        <w:tab/>
        <w:t>U. Barcaro, E. Bonanni, M. Maestri, L. Murri, L. Parrino, M. Terzano, A general automatic method for the analysis of NREM sleep microstructure, Sleep Medicine. 5 (2004) 567–576.</w:t>
      </w:r>
    </w:p>
    <w:p w14:paraId="21DFA994"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[21]</w:t>
      </w:r>
      <w:r w:rsidRPr="007C2BA5">
        <w:rPr>
          <w:rFonts w:ascii="Times New Roman" w:hAnsi="Times New Roman" w:cs="Times New Roman"/>
          <w:sz w:val="20"/>
          <w:szCs w:val="20"/>
          <w:lang w:val="en-US"/>
        </w:rPr>
        <w:tab/>
        <w:t>R. Largo, C. Munteanu, A. Rosa, CAP Event Detection by Wavelets and GA Tuning, in: Faro, Portugal, 2005.</w:t>
      </w:r>
    </w:p>
    <w:p w14:paraId="1C796304"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[22]</w:t>
      </w:r>
      <w:r w:rsidRPr="007C2BA5">
        <w:rPr>
          <w:rFonts w:ascii="Times New Roman" w:hAnsi="Times New Roman" w:cs="Times New Roman"/>
          <w:sz w:val="20"/>
          <w:szCs w:val="20"/>
          <w:lang w:val="en-US"/>
        </w:rPr>
        <w:tab/>
        <w:t>H. Niknazar, S. Seifpour, M. Mikaili, A. Nasrabadi, A. Banaraki, A Novel Method to Detect the A Phases of Cyclic Alternating Pattern (CAP) Using Similarity Index, in: Tehran, Iran, 2015.</w:t>
      </w:r>
    </w:p>
    <w:p w14:paraId="77D85888"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[23]</w:t>
      </w:r>
      <w:r w:rsidRPr="007C2BA5">
        <w:rPr>
          <w:rFonts w:ascii="Times New Roman" w:hAnsi="Times New Roman" w:cs="Times New Roman"/>
          <w:sz w:val="20"/>
          <w:szCs w:val="20"/>
          <w:lang w:val="en-US"/>
        </w:rPr>
        <w:tab/>
        <w:t>S. Mariani, E. Manfredini, V. Rosso, M. Mendez, A. Bianchi, M. Matteucci, M. Terzano, S. Cerutti, L. Parrino, Characterization of A phases during the Cyclic Alternating Pattern of sleep, Clinical Neurophysiology. 122 (2011) 2016–2024.</w:t>
      </w:r>
    </w:p>
    <w:p w14:paraId="41C94F92"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[24]</w:t>
      </w:r>
      <w:r w:rsidRPr="007C2BA5">
        <w:rPr>
          <w:rFonts w:ascii="Times New Roman" w:hAnsi="Times New Roman" w:cs="Times New Roman"/>
          <w:sz w:val="20"/>
          <w:szCs w:val="20"/>
          <w:lang w:val="en-US"/>
        </w:rPr>
        <w:tab/>
        <w:t>S. Mariani, A. Grassi, M. Mendez, L. Parrino, M. Terzano, A. Bianchi, Automatic detection of CAP on central and fronto-central EEG leads via Support Vector Machines, in: 33rd Annual International Conference of the IEEE Engineering in Medicine and Biology Society, Massachusetts, USA, 2011.</w:t>
      </w:r>
    </w:p>
    <w:p w14:paraId="62FE58B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[25]</w:t>
      </w:r>
      <w:r w:rsidRPr="007C2BA5">
        <w:rPr>
          <w:rFonts w:ascii="Times New Roman" w:hAnsi="Times New Roman" w:cs="Times New Roman"/>
          <w:sz w:val="20"/>
          <w:szCs w:val="20"/>
          <w:lang w:val="en-US"/>
        </w:rPr>
        <w:tab/>
        <w:t xml:space="preserve">S. Mariani, E. Manfredini, V. Rosso, A. Grassi, M. Mendez, A. Alba, M. Matteucci, L. Parrino, M. Terzano, S. Cerutti, A. Bianchi, Efficient automatic classifiers for the detection of A phases of the </w:t>
      </w:r>
      <w:r w:rsidRPr="007C2BA5">
        <w:rPr>
          <w:rFonts w:ascii="Times New Roman" w:hAnsi="Times New Roman" w:cs="Times New Roman"/>
          <w:sz w:val="20"/>
          <w:szCs w:val="20"/>
          <w:lang w:val="en-US"/>
        </w:rPr>
        <w:lastRenderedPageBreak/>
        <w:t>cyclic alternating pattern in sleep, Medical &amp; Biological Engineering &amp; Computing. 50 (2012) 359–372.</w:t>
      </w:r>
    </w:p>
    <w:p w14:paraId="529F86E1"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[26]</w:t>
      </w:r>
      <w:r w:rsidRPr="007C2BA5">
        <w:rPr>
          <w:rFonts w:ascii="Times New Roman" w:hAnsi="Times New Roman" w:cs="Times New Roman"/>
          <w:sz w:val="20"/>
          <w:szCs w:val="20"/>
          <w:lang w:val="en-US"/>
        </w:rPr>
        <w:tab/>
        <w:t>S. Mariani, A. Grassi, M. Mendez, G. Milioli, L. Parrino, M. Terzano, A. Bianchi, EEG segmentation for improving automatic CAP detection, Clinical Neurophysiology. 124 (2013) 1815–1823.</w:t>
      </w:r>
    </w:p>
    <w:p w14:paraId="4D064A5E"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[27]</w:t>
      </w:r>
      <w:r w:rsidRPr="007C2BA5">
        <w:rPr>
          <w:rFonts w:ascii="Times New Roman" w:hAnsi="Times New Roman" w:cs="Times New Roman"/>
          <w:sz w:val="20"/>
          <w:szCs w:val="20"/>
          <w:lang w:val="en-US"/>
        </w:rPr>
        <w:tab/>
        <w:t>F. Mendonça, A. Fred, S. Mostafa, F. Morgado-Dias, A. Ravelo-García, Automatic detection of cyclic alternating pattern, Neural Computing and Applications. (2018) 1–11. https://doi.org/10.1007/s00521-018-3474-5.</w:t>
      </w:r>
    </w:p>
    <w:p w14:paraId="055FCFD2"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[28]</w:t>
      </w:r>
      <w:r w:rsidRPr="007C2BA5">
        <w:rPr>
          <w:rFonts w:ascii="Times New Roman" w:hAnsi="Times New Roman" w:cs="Times New Roman"/>
          <w:sz w:val="20"/>
          <w:szCs w:val="20"/>
          <w:lang w:val="en-US"/>
        </w:rPr>
        <w:tab/>
        <w:t>S. Mostafa, F. Mendonça, A. Ravelo-García, F. Morgado-Dias, Combination of Deep and Shallow Networks for Cyclic Alternating Patterns Detection, in: 2018 13th APCA International Conference on Automatic Control and Soft Computing (CONTROLO), Ponta Delgada, Portugal, 2018.</w:t>
      </w:r>
    </w:p>
    <w:p w14:paraId="47B44C5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[29]</w:t>
      </w:r>
      <w:r w:rsidRPr="007C2BA5">
        <w:rPr>
          <w:rFonts w:ascii="Times New Roman" w:hAnsi="Times New Roman" w:cs="Times New Roman"/>
          <w:sz w:val="20"/>
          <w:szCs w:val="20"/>
          <w:lang w:val="en-US"/>
        </w:rPr>
        <w:tab/>
        <w:t>A. Goldberger, L. Amaral, L. Glass, M. Hausdorff, P. Ivanov, R. Mark, J. Mietus, G. Moody, C. Peng, H. Stanley, PhysioBank, PhysioToolkit, and PhysioNet: Components of a new research, Circulation. 101 (2000) 215–220.</w:t>
      </w:r>
    </w:p>
    <w:p w14:paraId="6AE136B0"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[30]</w:t>
      </w:r>
      <w:r w:rsidRPr="007C2BA5">
        <w:rPr>
          <w:rFonts w:ascii="Times New Roman" w:hAnsi="Times New Roman" w:cs="Times New Roman"/>
          <w:sz w:val="20"/>
          <w:szCs w:val="20"/>
          <w:lang w:val="en-US"/>
        </w:rPr>
        <w:tab/>
        <w:t>I. Digital Signal Processing Committee, Programs for Digital Signal Processing, IEEE press, New York, USA, 1979.</w:t>
      </w:r>
    </w:p>
    <w:p w14:paraId="5CFBE7A9"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[31]</w:t>
      </w:r>
      <w:r w:rsidRPr="007C2BA5">
        <w:rPr>
          <w:rFonts w:ascii="Times New Roman" w:hAnsi="Times New Roman" w:cs="Times New Roman"/>
          <w:sz w:val="20"/>
          <w:szCs w:val="20"/>
          <w:lang w:val="en-US"/>
        </w:rPr>
        <w:tab/>
        <w:t>C. Phillips, J. Parr, E. Riskin, Signals, Systems, and Transforms, Pearson, London, UK, 2013.</w:t>
      </w:r>
    </w:p>
    <w:p w14:paraId="46F3239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[32]</w:t>
      </w:r>
      <w:r w:rsidRPr="007C2BA5">
        <w:rPr>
          <w:rFonts w:ascii="Times New Roman" w:hAnsi="Times New Roman" w:cs="Times New Roman"/>
          <w:sz w:val="20"/>
          <w:szCs w:val="20"/>
          <w:lang w:val="en-US"/>
        </w:rPr>
        <w:tab/>
        <w:t>K. Muralidharan, A Note on Transformation, Standardization and Normalization, The IUP Journal of Operations Management. 9 (2010) 116–122.</w:t>
      </w:r>
    </w:p>
    <w:p w14:paraId="78AA73CF" w14:textId="77777777" w:rsidR="007C2BA5" w:rsidRPr="007C2BA5" w:rsidRDefault="007C2BA5" w:rsidP="007C2BA5">
      <w:pPr>
        <w:pStyle w:val="Bibliografia"/>
        <w:spacing w:line="480" w:lineRule="auto"/>
        <w:rPr>
          <w:rFonts w:ascii="Times New Roman" w:hAnsi="Times New Roman" w:cs="Times New Roman"/>
          <w:sz w:val="20"/>
          <w:szCs w:val="20"/>
        </w:rPr>
      </w:pPr>
      <w:r w:rsidRPr="007C2BA5">
        <w:rPr>
          <w:rFonts w:ascii="Times New Roman" w:hAnsi="Times New Roman" w:cs="Times New Roman"/>
          <w:sz w:val="20"/>
          <w:szCs w:val="20"/>
          <w:lang w:val="en-US"/>
        </w:rPr>
        <w:t>[33]</w:t>
      </w:r>
      <w:r w:rsidRPr="007C2BA5">
        <w:rPr>
          <w:rFonts w:ascii="Times New Roman" w:hAnsi="Times New Roman" w:cs="Times New Roman"/>
          <w:sz w:val="20"/>
          <w:szCs w:val="20"/>
          <w:lang w:val="en-US"/>
        </w:rPr>
        <w:tab/>
        <w:t xml:space="preserve">J. Urigüen, B. Zapirain, EEG artifact removal – State-of-the-art and guidelines, Journal of Neural Engineering. </w:t>
      </w:r>
      <w:r w:rsidRPr="007C2BA5">
        <w:rPr>
          <w:rFonts w:ascii="Times New Roman" w:hAnsi="Times New Roman" w:cs="Times New Roman"/>
          <w:sz w:val="20"/>
          <w:szCs w:val="20"/>
        </w:rPr>
        <w:t>12 (2015) 031001.</w:t>
      </w:r>
    </w:p>
    <w:p w14:paraId="3E29BF5D" w14:textId="77777777" w:rsidR="007C2BA5" w:rsidRPr="007C2BA5" w:rsidRDefault="007C2BA5" w:rsidP="007C2BA5">
      <w:pPr>
        <w:pStyle w:val="Bibliografia"/>
        <w:spacing w:line="480" w:lineRule="auto"/>
        <w:rPr>
          <w:rFonts w:ascii="Times New Roman" w:hAnsi="Times New Roman" w:cs="Times New Roman"/>
          <w:sz w:val="20"/>
          <w:szCs w:val="20"/>
        </w:rPr>
      </w:pPr>
      <w:r w:rsidRPr="007C2BA5">
        <w:rPr>
          <w:rFonts w:ascii="Times New Roman" w:hAnsi="Times New Roman" w:cs="Times New Roman"/>
          <w:sz w:val="20"/>
          <w:szCs w:val="20"/>
        </w:rPr>
        <w:t>[34]</w:t>
      </w:r>
      <w:r w:rsidRPr="007C2BA5">
        <w:rPr>
          <w:rFonts w:ascii="Times New Roman" w:hAnsi="Times New Roman" w:cs="Times New Roman"/>
          <w:sz w:val="20"/>
          <w:szCs w:val="20"/>
        </w:rPr>
        <w:tab/>
        <w:t>M. Ortigueira, Processamento Digital de Sinais, 1st ed., Fundação Calouste Gulbenkian, Lisboa, Portugal, 2005.</w:t>
      </w:r>
    </w:p>
    <w:p w14:paraId="629F33A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[35]</w:t>
      </w:r>
      <w:r w:rsidRPr="007C2BA5">
        <w:rPr>
          <w:rFonts w:ascii="Times New Roman" w:hAnsi="Times New Roman" w:cs="Times New Roman"/>
          <w:sz w:val="20"/>
          <w:szCs w:val="20"/>
          <w:lang w:val="en-US"/>
        </w:rPr>
        <w:tab/>
        <w:t>H. Peng, F. Long, C. Ding, Feature selection based on mutual information criteria of max-dependency, max-relevance, and minredundancy, IEEE Transactions on Pattern Analysis and Machine Intelligence. 27 (2005) 1226–1238.</w:t>
      </w:r>
    </w:p>
    <w:p w14:paraId="108DFBA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[36]</w:t>
      </w:r>
      <w:r w:rsidRPr="007C2BA5">
        <w:rPr>
          <w:rFonts w:ascii="Times New Roman" w:hAnsi="Times New Roman" w:cs="Times New Roman"/>
          <w:sz w:val="20"/>
          <w:szCs w:val="20"/>
          <w:lang w:val="en-US"/>
        </w:rPr>
        <w:tab/>
        <w:t>I. Goodfellow, Y. Bengio, A. Courville, Deep Learning, The MIT Press, Massachusetts, 2016.</w:t>
      </w:r>
    </w:p>
    <w:p w14:paraId="31FB9839"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[37]</w:t>
      </w:r>
      <w:r w:rsidRPr="007C2BA5">
        <w:rPr>
          <w:rFonts w:ascii="Times New Roman" w:hAnsi="Times New Roman" w:cs="Times New Roman"/>
          <w:sz w:val="20"/>
          <w:szCs w:val="20"/>
          <w:lang w:val="en-US"/>
        </w:rPr>
        <w:tab/>
        <w:t>S. Kiranyaz, T. Ince, R. Hamila, M. Gabbouj, Convolutional Neural Networks for patient-specific ECG classification, in: 2015 37th Annual International Conference of the IEEE Engineering in Medicine and Biology Society (EMBC), Milan, Italy, 2015.</w:t>
      </w:r>
    </w:p>
    <w:p w14:paraId="1C0B8DC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lastRenderedPageBreak/>
        <w:t>[38]</w:t>
      </w:r>
      <w:r w:rsidRPr="007C2BA5">
        <w:rPr>
          <w:rFonts w:ascii="Times New Roman" w:hAnsi="Times New Roman" w:cs="Times New Roman"/>
          <w:sz w:val="20"/>
          <w:szCs w:val="20"/>
          <w:lang w:val="en-US"/>
        </w:rPr>
        <w:tab/>
        <w:t>S. Kiranyaz, T. Ince, M. Gabbouj, Real-Time Patient-Specific ECG Classification by 1-D Convolutional Neural Networks, IEEE Transactions on Biomedical Engineering. 63 (2016) 664–675.</w:t>
      </w:r>
    </w:p>
    <w:p w14:paraId="024B3203"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[39]</w:t>
      </w:r>
      <w:r w:rsidRPr="007C2BA5">
        <w:rPr>
          <w:rFonts w:ascii="Times New Roman" w:hAnsi="Times New Roman" w:cs="Times New Roman"/>
          <w:sz w:val="20"/>
          <w:szCs w:val="20"/>
          <w:lang w:val="en-US"/>
        </w:rPr>
        <w:tab/>
        <w:t>F. Mendonça, S. Mostafa, F. Morgado-Dias, G. Juliá-Serdá, A. Ravelo-García, A Method for Sleep Quality Analysis Based on CNN Ensemble With Implementation in a Portable Wireless Device, IEEE Access. 8 (2020) 158523–158537.</w:t>
      </w:r>
    </w:p>
    <w:p w14:paraId="19CA565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[40]</w:t>
      </w:r>
      <w:r w:rsidRPr="007C2BA5">
        <w:rPr>
          <w:rFonts w:ascii="Times New Roman" w:hAnsi="Times New Roman" w:cs="Times New Roman"/>
          <w:sz w:val="20"/>
          <w:szCs w:val="20"/>
          <w:lang w:val="en-US"/>
        </w:rPr>
        <w:tab/>
        <w:t>S. Hochreiter, J. Schmidhuber, Long Short-term Memory, Neural Computation. 9 (1997) 1735–1780.</w:t>
      </w:r>
    </w:p>
    <w:p w14:paraId="025EF26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[41]</w:t>
      </w:r>
      <w:r w:rsidRPr="007C2BA5">
        <w:rPr>
          <w:rFonts w:ascii="Times New Roman" w:hAnsi="Times New Roman" w:cs="Times New Roman"/>
          <w:sz w:val="20"/>
          <w:szCs w:val="20"/>
          <w:lang w:val="en-US"/>
        </w:rPr>
        <w:tab/>
        <w:t>D. Sackett, R. Haynes, G. Guyatt, P. Tugwell, Clinical Epidemiology: A Basic Science for Clinical Medicine, 2nd ed., Lippincott Williams and Wilkins, Pennsylvania, USA, 1991.</w:t>
      </w:r>
    </w:p>
    <w:p w14:paraId="0F85CC4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[42]</w:t>
      </w:r>
      <w:r w:rsidRPr="007C2BA5">
        <w:rPr>
          <w:rFonts w:ascii="Times New Roman" w:hAnsi="Times New Roman" w:cs="Times New Roman"/>
          <w:sz w:val="20"/>
          <w:szCs w:val="20"/>
          <w:lang w:val="en-US"/>
        </w:rPr>
        <w:tab/>
        <w:t>T. Fawcett, An introduction to ROC analysis, Pattern Recognition Letters. 27 (2006) 861–874.</w:t>
      </w:r>
    </w:p>
    <w:p w14:paraId="1AFBAE59"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[43]</w:t>
      </w:r>
      <w:r w:rsidRPr="007C2BA5">
        <w:rPr>
          <w:rFonts w:ascii="Times New Roman" w:hAnsi="Times New Roman" w:cs="Times New Roman"/>
          <w:sz w:val="20"/>
          <w:szCs w:val="20"/>
          <w:lang w:val="en-US"/>
        </w:rPr>
        <w:tab/>
        <w:t>D. Kingma, J. Ba, Adam: A Method for Stochastic Optimization, in: California, USA, 2015.</w:t>
      </w:r>
    </w:p>
    <w:p w14:paraId="445C46ED"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[44]</w:t>
      </w:r>
      <w:r w:rsidRPr="007C2BA5">
        <w:rPr>
          <w:rFonts w:ascii="Times New Roman" w:hAnsi="Times New Roman" w:cs="Times New Roman"/>
          <w:sz w:val="20"/>
          <w:szCs w:val="20"/>
          <w:lang w:val="en-US"/>
        </w:rPr>
        <w:tab/>
        <w:t>S. Mostafa, D. Baptista, A. Ravelo-García, G. Juliá-Serdá, F. Morgado-Dias, Greedy based convolutional neural network optimization for detecting apnea, Computer Methods and Programs in Biomedicine. 197 (2020) 105640.</w:t>
      </w:r>
    </w:p>
    <w:p w14:paraId="2319CD9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[45]</w:t>
      </w:r>
      <w:r w:rsidRPr="007C2BA5">
        <w:rPr>
          <w:rFonts w:ascii="Times New Roman" w:hAnsi="Times New Roman" w:cs="Times New Roman"/>
          <w:sz w:val="20"/>
          <w:szCs w:val="20"/>
          <w:lang w:val="en-US"/>
        </w:rPr>
        <w:tab/>
        <w:t>R. Yamashita, M. Nishio, R. Do, K. Togashi, Convolutional neural networks: an overview and application in radiology, Insights into Imaging. 9 (2018) 611–629.</w:t>
      </w:r>
    </w:p>
    <w:p w14:paraId="2FF0C504"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[46]</w:t>
      </w:r>
      <w:r w:rsidRPr="007C2BA5">
        <w:rPr>
          <w:rFonts w:ascii="Times New Roman" w:hAnsi="Times New Roman" w:cs="Times New Roman"/>
          <w:sz w:val="20"/>
          <w:szCs w:val="20"/>
          <w:lang w:val="en-US"/>
        </w:rPr>
        <w:tab/>
        <w:t>D. Guidici, M. Clark, One-Dimensional Convolutional Neural Network Land-Cover Classification of Multi-Seasonal Hyperspectral Imagery in the San Francisco Bay Area, California, Remote Sensing. 9 (2017) 629.</w:t>
      </w:r>
    </w:p>
    <w:p w14:paraId="42C2F5E8"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[47]</w:t>
      </w:r>
      <w:r w:rsidRPr="007C2BA5">
        <w:rPr>
          <w:rFonts w:ascii="Times New Roman" w:hAnsi="Times New Roman" w:cs="Times New Roman"/>
          <w:sz w:val="20"/>
          <w:szCs w:val="20"/>
          <w:lang w:val="en-US"/>
        </w:rPr>
        <w:tab/>
        <w:t>W. Ng, B. Minasny, M. Montazerolghaem, J. Padarian, R. Ferguson, S. Bailey, A. McBratney, Convolutional neural network for simultaneous prediction of several soil properties using visible/near-infrared, mid-infrared, and their combined spectra, Geoderma. 352 (2019) 251–267.</w:t>
      </w:r>
    </w:p>
    <w:p w14:paraId="4C609BC0"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[48]</w:t>
      </w:r>
      <w:r w:rsidRPr="007C2BA5">
        <w:rPr>
          <w:rFonts w:ascii="Times New Roman" w:hAnsi="Times New Roman" w:cs="Times New Roman"/>
          <w:sz w:val="20"/>
          <w:szCs w:val="20"/>
          <w:lang w:val="en-US"/>
        </w:rPr>
        <w:tab/>
        <w:t>N. Thai-Nghe, Z. Gantner, L. Schmidt-Thieme, Cost-sensitive learning methods for imbalanced data, in: The 2010 International Joint Conference on Neural Networks (IJCNN), Barcelona, Spain, 2010.</w:t>
      </w:r>
    </w:p>
    <w:p w14:paraId="3143DFC1"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[49]</w:t>
      </w:r>
      <w:r w:rsidRPr="007C2BA5">
        <w:rPr>
          <w:rFonts w:ascii="Times New Roman" w:hAnsi="Times New Roman" w:cs="Times New Roman"/>
          <w:sz w:val="20"/>
          <w:szCs w:val="20"/>
          <w:lang w:val="en-US"/>
        </w:rPr>
        <w:tab/>
        <w:t>R. Kohavi, A study of cross-validation and bootstrap for accuracy estimation and model selection, in: Quebec, Canada, 1995.</w:t>
      </w:r>
    </w:p>
    <w:p w14:paraId="13EBC223"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[50]</w:t>
      </w:r>
      <w:r w:rsidRPr="007C2BA5">
        <w:rPr>
          <w:rFonts w:ascii="Times New Roman" w:hAnsi="Times New Roman" w:cs="Times New Roman"/>
          <w:sz w:val="20"/>
          <w:szCs w:val="20"/>
          <w:lang w:val="en-US"/>
        </w:rPr>
        <w:tab/>
        <w:t>A. Yadav, C. Jha, A. Sharan, Optimizing LSTM for time series prediction in Indian stock market, Procedia Computer Science. 167 (2020) 2091–2100.</w:t>
      </w:r>
    </w:p>
    <w:p w14:paraId="56837614" w14:textId="77777777" w:rsidR="007C2BA5" w:rsidRPr="007C2BA5" w:rsidRDefault="007C2BA5" w:rsidP="007C2BA5">
      <w:pPr>
        <w:pStyle w:val="Bibliografia"/>
        <w:spacing w:line="480" w:lineRule="auto"/>
        <w:rPr>
          <w:rFonts w:ascii="Times New Roman" w:hAnsi="Times New Roman" w:cs="Times New Roman"/>
          <w:sz w:val="20"/>
          <w:szCs w:val="20"/>
        </w:rPr>
      </w:pPr>
      <w:r w:rsidRPr="007C2BA5">
        <w:rPr>
          <w:rFonts w:ascii="Times New Roman" w:hAnsi="Times New Roman" w:cs="Times New Roman"/>
          <w:sz w:val="20"/>
          <w:szCs w:val="20"/>
          <w:lang w:val="en-US"/>
        </w:rPr>
        <w:lastRenderedPageBreak/>
        <w:t>[51]</w:t>
      </w:r>
      <w:r w:rsidRPr="007C2BA5">
        <w:rPr>
          <w:rFonts w:ascii="Times New Roman" w:hAnsi="Times New Roman" w:cs="Times New Roman"/>
          <w:sz w:val="20"/>
          <w:szCs w:val="20"/>
          <w:lang w:val="en-US"/>
        </w:rPr>
        <w:tab/>
        <w:t xml:space="preserve">H. Shen, F. Ran, M. Xu, A. Guez, A. Li, A. Guo, An Automatic Sleep Stage Classification Algorithm Using Improved Model Based Essence Features, Sensors. </w:t>
      </w:r>
      <w:r w:rsidRPr="007C2BA5">
        <w:rPr>
          <w:rFonts w:ascii="Times New Roman" w:hAnsi="Times New Roman" w:cs="Times New Roman"/>
          <w:sz w:val="20"/>
          <w:szCs w:val="20"/>
        </w:rPr>
        <w:t>20 (2020) 4677.</w:t>
      </w:r>
    </w:p>
    <w:p w14:paraId="0C55D468" w14:textId="77777777" w:rsidR="00216951" w:rsidRPr="00216951" w:rsidRDefault="003E6E05" w:rsidP="007C2BA5">
      <w:pPr>
        <w:spacing w:after="0" w:line="480" w:lineRule="auto"/>
        <w:rPr>
          <w:rFonts w:ascii="Times New Roman" w:hAnsi="Times New Roman" w:cs="Times New Roman"/>
          <w:sz w:val="24"/>
          <w:szCs w:val="24"/>
          <w:lang w:val="en-US"/>
        </w:rPr>
      </w:pPr>
      <w:r w:rsidRPr="007C2BA5">
        <w:rPr>
          <w:rFonts w:ascii="Times New Roman" w:hAnsi="Times New Roman" w:cs="Times New Roman"/>
          <w:sz w:val="20"/>
          <w:szCs w:val="20"/>
          <w:lang w:val="en-US"/>
        </w:rPr>
        <w:fldChar w:fldCharType="end"/>
      </w:r>
    </w:p>
    <w:sectPr w:rsidR="00216951" w:rsidRPr="00216951">
      <w:headerReference w:type="even" r:id="rId21"/>
      <w:footerReference w:type="even" r:id="rId22"/>
      <w:footerReference w:type="default" r:id="rId23"/>
      <w:footerReference w:type="first" r:id="rId2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ogo Nuno Teixeira Freitas" w:date="2021-12-29T18:42:00Z" w:initials="DNTF">
    <w:p w14:paraId="36F57BD1" w14:textId="77777777" w:rsidR="00A76B6F" w:rsidRDefault="00A76B6F" w:rsidP="00A76B6F">
      <w:pPr>
        <w:spacing w:line="480" w:lineRule="auto"/>
        <w:rPr>
          <w:rFonts w:ascii="Times New Roman" w:hAnsi="Times New Roman" w:cs="Times New Roman"/>
          <w:sz w:val="24"/>
          <w:szCs w:val="24"/>
          <w:lang w:val="en-US"/>
        </w:rPr>
      </w:pPr>
      <w:r>
        <w:rPr>
          <w:rStyle w:val="Refdecomentrio"/>
        </w:rPr>
        <w:annotationRef/>
      </w:r>
      <w:r>
        <w:rPr>
          <w:rFonts w:ascii="Times New Roman" w:hAnsi="Times New Roman" w:cs="Times New Roman"/>
          <w:sz w:val="24"/>
          <w:szCs w:val="24"/>
          <w:lang w:val="en-US"/>
        </w:rPr>
        <w:t>Heuristic Optimization of Deep and Shallow Classifiers: An Application for E</w:t>
      </w:r>
      <w:r w:rsidRPr="00A76B6F">
        <w:rPr>
          <w:rFonts w:ascii="Times New Roman" w:hAnsi="Times New Roman" w:cs="Times New Roman"/>
          <w:sz w:val="24"/>
          <w:szCs w:val="24"/>
          <w:lang w:val="en-US"/>
        </w:rPr>
        <w:t>lectroencephalogram</w:t>
      </w:r>
      <w:r>
        <w:rPr>
          <w:rFonts w:ascii="Times New Roman" w:hAnsi="Times New Roman" w:cs="Times New Roman"/>
          <w:sz w:val="24"/>
          <w:szCs w:val="24"/>
          <w:lang w:val="en-US"/>
        </w:rPr>
        <w:t xml:space="preserve"> Cyclic Alternating Pattern Detection</w:t>
      </w:r>
    </w:p>
    <w:p w14:paraId="523A240A" w14:textId="029BD8F8" w:rsidR="00A76B6F" w:rsidRDefault="00A76B6F">
      <w:pPr>
        <w:pStyle w:val="Textodecomentrio"/>
      </w:pPr>
    </w:p>
  </w:comment>
  <w:comment w:id="1" w:author="Diogo Nuno Teixeira Freitas" w:date="2021-12-29T18:44:00Z" w:initials="DNTF">
    <w:p w14:paraId="6B2983E0" w14:textId="4C5D0349" w:rsidR="002F5FE4" w:rsidRDefault="002F5FE4">
      <w:pPr>
        <w:pStyle w:val="Textodecomentrio"/>
      </w:pPr>
      <w:r>
        <w:rPr>
          <w:rStyle w:val="Refdecomentrio"/>
        </w:rPr>
        <w:annotationRef/>
      </w:r>
      <w:r>
        <w:t>Change to Fábio</w:t>
      </w:r>
    </w:p>
  </w:comment>
  <w:comment w:id="39" w:author="Diogo Nuno Teixeira Freitas" w:date="2021-12-30T14:16:00Z" w:initials="DNTF">
    <w:p w14:paraId="344B3620" w14:textId="4121423A" w:rsidR="00635680" w:rsidRDefault="00635680">
      <w:pPr>
        <w:pStyle w:val="Textodecomentrio"/>
      </w:pPr>
      <w:r>
        <w:rPr>
          <w:rStyle w:val="Refdecomentrio"/>
        </w:rPr>
        <w:annotationRef/>
      </w:r>
      <w:proofErr w:type="spellStart"/>
      <w:r>
        <w:t>Should</w:t>
      </w:r>
      <w:proofErr w:type="spellEnd"/>
      <w:r>
        <w:t xml:space="preserve"> we </w:t>
      </w:r>
      <w:proofErr w:type="spellStart"/>
      <w:r>
        <w:t>put</w:t>
      </w:r>
      <w:proofErr w:type="spellEnd"/>
      <w:r>
        <w:t xml:space="preserve"> a </w:t>
      </w:r>
      <w:proofErr w:type="spellStart"/>
      <w:r>
        <w:t>refe</w:t>
      </w:r>
      <w:r w:rsidR="000A62DC">
        <w:t>rence</w:t>
      </w:r>
      <w:proofErr w:type="spellEnd"/>
      <w:r w:rsidR="000A62DC">
        <w:t xml:space="preserve"> </w:t>
      </w:r>
      <w:proofErr w:type="spellStart"/>
      <w:r w:rsidR="000A62DC">
        <w:t>here</w:t>
      </w:r>
      <w:proofErr w:type="spellEnd"/>
      <w:r w:rsidR="000A62DC">
        <w:t>?</w:t>
      </w:r>
    </w:p>
  </w:comment>
  <w:comment w:id="44" w:author="Diogo Nuno Teixeira Freitas" w:date="2021-12-30T10:25:00Z" w:initials="DNTF">
    <w:p w14:paraId="49CD7F92" w14:textId="30635068" w:rsidR="00872515" w:rsidRDefault="00872515">
      <w:pPr>
        <w:pStyle w:val="Textodecomentrio"/>
      </w:pPr>
      <w:r>
        <w:rPr>
          <w:rStyle w:val="Refdecomentrio"/>
        </w:rPr>
        <w:annotationRef/>
      </w:r>
      <w:r w:rsidR="00A011F4" w:rsidRPr="00A011F4">
        <w:t>Could you please rephrase it as we are not introducing the algorithm in this paper?</w:t>
      </w:r>
    </w:p>
  </w:comment>
  <w:comment w:id="50" w:author="Diogo Nuno Teixeira Freitas" w:date="2021-12-29T12:09:00Z" w:initials="DNTF">
    <w:p w14:paraId="1DECA3F2" w14:textId="635285A7" w:rsidR="00441FD0" w:rsidRDefault="00441FD0">
      <w:pPr>
        <w:pStyle w:val="Textodecomentrio"/>
      </w:pPr>
      <w:r>
        <w:rPr>
          <w:rStyle w:val="Refdecomentrio"/>
        </w:rPr>
        <w:annotationRef/>
      </w:r>
      <w:r>
        <w:t>16</w:t>
      </w:r>
    </w:p>
  </w:comment>
  <w:comment w:id="53" w:author="Diogo Nuno Teixeira Freitas" w:date="2021-12-22T18:26:00Z" w:initials="DNTF">
    <w:p w14:paraId="6212F8FE" w14:textId="139175D8" w:rsidR="006619E4" w:rsidRPr="00BA5745" w:rsidRDefault="00B42E51" w:rsidP="00B42E51">
      <w:pPr>
        <w:pStyle w:val="HTMLpr-formatado"/>
        <w:shd w:val="clear" w:color="auto" w:fill="404040"/>
        <w:rPr>
          <w:color w:val="AA4926"/>
        </w:rPr>
      </w:pPr>
      <w:r>
        <w:rPr>
          <w:rStyle w:val="Refdecomentrio"/>
        </w:rPr>
        <w:annotationRef/>
      </w:r>
      <w:r w:rsidRPr="00B42E51">
        <w:t>Missing the dropout layer</w:t>
      </w:r>
      <w:r>
        <w:t xml:space="preserve"> </w:t>
      </w:r>
      <w:r>
        <w:br/>
      </w:r>
      <w:r w:rsidRPr="00B42E51">
        <w:rPr>
          <w:color w:val="AA4926"/>
        </w:rPr>
        <w:t>kernel_initializer</w:t>
      </w:r>
    </w:p>
  </w:comment>
  <w:comment w:id="66" w:author="Diogo Nuno Teixeira Freitas" w:date="2021-12-30T10:16:00Z" w:initials="DNTF">
    <w:p w14:paraId="18B33D45" w14:textId="04CBF9C9" w:rsidR="00877D23" w:rsidRDefault="00877D23">
      <w:pPr>
        <w:pStyle w:val="Textodecomentrio"/>
      </w:pPr>
      <w:r>
        <w:rPr>
          <w:rStyle w:val="Refdecomentrio"/>
        </w:rPr>
        <w:annotationRef/>
      </w:r>
      <w:r>
        <w:rPr>
          <w:rStyle w:val="Refdecomentrio"/>
        </w:rPr>
        <w:annotationRef/>
      </w:r>
      <w:r>
        <w:t>Please clarify if it was the same for A phase and NREM classification</w:t>
      </w:r>
    </w:p>
  </w:comment>
  <w:comment w:id="76" w:author="Diogo Nuno Teixeira Freitas" w:date="2021-12-30T10:27:00Z" w:initials="DNTF">
    <w:p w14:paraId="3D39CAB1" w14:textId="432AF063" w:rsidR="00D874F2" w:rsidRDefault="00D874F2" w:rsidP="00D874F2">
      <w:pPr>
        <w:pStyle w:val="Textodecomentrio"/>
        <w:spacing w:line="480" w:lineRule="auto"/>
      </w:pPr>
      <w:r>
        <w:rPr>
          <w:rStyle w:val="Refdecomentrio"/>
        </w:rPr>
        <w:annotationRef/>
      </w:r>
      <w:r>
        <w:t>Are you showing only learning curves of the best model of each classifier?</w:t>
      </w:r>
    </w:p>
  </w:comment>
  <w:comment w:id="80" w:author="Diogo Nuno Teixeira Freitas" w:date="2021-12-30T12:52:00Z" w:initials="DNTF">
    <w:p w14:paraId="616BA9E1" w14:textId="0316A91D" w:rsidR="00B32529" w:rsidRDefault="00B32529">
      <w:pPr>
        <w:pStyle w:val="Textodecomentrio"/>
      </w:pPr>
      <w:r>
        <w:rPr>
          <w:rStyle w:val="Refdecomentrio"/>
        </w:rPr>
        <w:annotationRef/>
      </w:r>
      <w:r w:rsidRPr="00B32529">
        <w:t xml:space="preserve">You </w:t>
      </w:r>
      <w:proofErr w:type="spellStart"/>
      <w:r w:rsidRPr="00B32529">
        <w:t>had</w:t>
      </w:r>
      <w:proofErr w:type="spellEnd"/>
      <w:r w:rsidRPr="00B32529">
        <w:t xml:space="preserve"> </w:t>
      </w:r>
      <w:proofErr w:type="spellStart"/>
      <w:r w:rsidRPr="00B32529">
        <w:t>something</w:t>
      </w:r>
      <w:proofErr w:type="spellEnd"/>
      <w:r w:rsidRPr="00B32529">
        <w:t xml:space="preserve"> </w:t>
      </w:r>
      <w:proofErr w:type="spellStart"/>
      <w:r w:rsidRPr="00B32529">
        <w:t>about</w:t>
      </w:r>
      <w:proofErr w:type="spellEnd"/>
      <w:r w:rsidRPr="00B32529">
        <w:t xml:space="preserve"> “</w:t>
      </w:r>
      <w:proofErr w:type="spellStart"/>
      <w:r w:rsidRPr="00B32529">
        <w:t>statistically</w:t>
      </w:r>
      <w:proofErr w:type="spellEnd"/>
      <w:r w:rsidRPr="00B32529">
        <w:t xml:space="preserve"> </w:t>
      </w:r>
      <w:proofErr w:type="spellStart"/>
      <w:r w:rsidRPr="00B32529">
        <w:t>significant</w:t>
      </w:r>
      <w:proofErr w:type="spellEnd"/>
      <w:r w:rsidRPr="00B32529">
        <w:t xml:space="preserve"> results,” </w:t>
      </w:r>
      <w:proofErr w:type="spellStart"/>
      <w:r w:rsidRPr="00B32529">
        <w:t>but</w:t>
      </w:r>
      <w:proofErr w:type="spellEnd"/>
      <w:r w:rsidRPr="00B32529">
        <w:t xml:space="preserve"> you </w:t>
      </w:r>
      <w:proofErr w:type="spellStart"/>
      <w:r w:rsidRPr="00B32529">
        <w:t>cannot</w:t>
      </w:r>
      <w:proofErr w:type="spellEnd"/>
      <w:r w:rsidRPr="00B32529">
        <w:t xml:space="preserve"> </w:t>
      </w:r>
      <w:proofErr w:type="spellStart"/>
      <w:r w:rsidRPr="00B32529">
        <w:t>say</w:t>
      </w:r>
      <w:proofErr w:type="spellEnd"/>
      <w:r w:rsidRPr="00B32529">
        <w:t xml:space="preserve"> “</w:t>
      </w:r>
      <w:proofErr w:type="spellStart"/>
      <w:r w:rsidRPr="00B32529">
        <w:t>statistically</w:t>
      </w:r>
      <w:proofErr w:type="spellEnd"/>
      <w:r w:rsidRPr="00B32529">
        <w:t xml:space="preserve"> </w:t>
      </w:r>
      <w:proofErr w:type="spellStart"/>
      <w:r w:rsidRPr="00B32529">
        <w:t>significant</w:t>
      </w:r>
      <w:proofErr w:type="spellEnd"/>
      <w:r w:rsidRPr="00B32529">
        <w:t xml:space="preserve">” </w:t>
      </w:r>
      <w:proofErr w:type="spellStart"/>
      <w:r w:rsidRPr="00B32529">
        <w:t>since</w:t>
      </w:r>
      <w:proofErr w:type="spellEnd"/>
      <w:r w:rsidRPr="00B32529">
        <w:t xml:space="preserve"> you are not </w:t>
      </w:r>
      <w:proofErr w:type="spellStart"/>
      <w:r w:rsidRPr="00B32529">
        <w:t>doing</w:t>
      </w:r>
      <w:proofErr w:type="spellEnd"/>
      <w:r w:rsidRPr="00B32529">
        <w:t xml:space="preserve"> </w:t>
      </w:r>
      <w:proofErr w:type="spellStart"/>
      <w:r w:rsidRPr="00B32529">
        <w:t>statistical</w:t>
      </w:r>
      <w:proofErr w:type="spellEnd"/>
      <w:r w:rsidRPr="00B32529">
        <w:t xml:space="preserve"> </w:t>
      </w:r>
      <w:proofErr w:type="spellStart"/>
      <w:r w:rsidRPr="00B32529">
        <w:t>tests</w:t>
      </w:r>
      <w:proofErr w:type="spellEnd"/>
      <w:r w:rsidRPr="00B32529">
        <w:t>.</w:t>
      </w:r>
      <w:r>
        <w:t xml:space="preserve"> I </w:t>
      </w:r>
      <w:proofErr w:type="spellStart"/>
      <w:r>
        <w:t>think</w:t>
      </w:r>
      <w:proofErr w:type="spellEnd"/>
      <w:r>
        <w:t xml:space="preserve"> </w:t>
      </w:r>
      <w:proofErr w:type="spellStart"/>
      <w:r>
        <w:t>my</w:t>
      </w:r>
      <w:proofErr w:type="spellEnd"/>
      <w:r>
        <w:t xml:space="preserve"> </w:t>
      </w:r>
      <w:proofErr w:type="spellStart"/>
      <w:r>
        <w:t>suggestion</w:t>
      </w:r>
      <w:proofErr w:type="spellEnd"/>
      <w:r>
        <w:t xml:space="preserve"> </w:t>
      </w:r>
      <w:proofErr w:type="spellStart"/>
      <w:r>
        <w:t>could</w:t>
      </w:r>
      <w:proofErr w:type="spellEnd"/>
      <w:r>
        <w:t xml:space="preserve"> solve the </w:t>
      </w:r>
      <w:proofErr w:type="spellStart"/>
      <w:r>
        <w:t>problem</w:t>
      </w:r>
      <w:proofErr w:type="spellEnd"/>
      <w:r>
        <w:t>.</w:t>
      </w:r>
    </w:p>
  </w:comment>
  <w:comment w:id="91" w:author="Diogo Nuno Teixeira Freitas" w:date="2021-12-30T10:31:00Z" w:initials="DNTF">
    <w:p w14:paraId="7DC8310D" w14:textId="37905ECB" w:rsidR="00D874F2" w:rsidRDefault="00D874F2">
      <w:pPr>
        <w:pStyle w:val="Textodecomentrio"/>
      </w:pPr>
      <w:r>
        <w:rPr>
          <w:rStyle w:val="Refdecomentrio"/>
        </w:rPr>
        <w:annotationRef/>
      </w:r>
      <w:r>
        <w:t>Are you showing this?</w:t>
      </w:r>
      <w:r w:rsidR="007D79F8">
        <w:t xml:space="preserve"> Is it Fig. 4?</w:t>
      </w:r>
    </w:p>
  </w:comment>
  <w:comment w:id="93" w:author="Diogo Nuno Teixeira Freitas" w:date="2021-12-30T10:42:00Z" w:initials="DNTF">
    <w:p w14:paraId="43585101" w14:textId="0CD02CAD" w:rsidR="00C22842" w:rsidRDefault="00C22842">
      <w:pPr>
        <w:pStyle w:val="Textodecomentrio"/>
      </w:pPr>
      <w:r>
        <w:rPr>
          <w:rStyle w:val="Refdecomentrio"/>
        </w:rPr>
        <w:annotationRef/>
      </w:r>
      <w:r>
        <w:t>AFC 1D-CNN?</w:t>
      </w:r>
    </w:p>
  </w:comment>
  <w:comment w:id="96" w:author="Diogo Nuno Teixeira Freitas" w:date="2021-12-30T10:53:00Z" w:initials="DNTF">
    <w:p w14:paraId="64881191" w14:textId="1D027FF5" w:rsidR="00334FEC" w:rsidRDefault="00334FEC">
      <w:pPr>
        <w:pStyle w:val="Textodecomentrio"/>
      </w:pPr>
      <w:r>
        <w:rPr>
          <w:rStyle w:val="Refdecomentrio"/>
        </w:rPr>
        <w:annotationRef/>
      </w:r>
      <w:r w:rsidR="002955FE" w:rsidRPr="002955FE">
        <w:t>Sorry, I don’t know how you obtained these results. Based on the CAP rate percentage error, the correct values are “68%, 83%, 60%, 78%, 85%”.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A240A" w15:done="0"/>
  <w15:commentEx w15:paraId="6B2983E0" w15:done="0"/>
  <w15:commentEx w15:paraId="344B3620" w15:done="0"/>
  <w15:commentEx w15:paraId="49CD7F92" w15:done="0"/>
  <w15:commentEx w15:paraId="1DECA3F2" w15:done="0"/>
  <w15:commentEx w15:paraId="6212F8FE" w15:done="0"/>
  <w15:commentEx w15:paraId="18B33D45" w15:done="0"/>
  <w15:commentEx w15:paraId="3D39CAB1" w15:done="0"/>
  <w15:commentEx w15:paraId="616BA9E1" w15:done="0"/>
  <w15:commentEx w15:paraId="7DC8310D" w15:done="0"/>
  <w15:commentEx w15:paraId="43585101" w15:done="0"/>
  <w15:commentEx w15:paraId="648811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72A93" w16cex:dateUtc="2021-12-29T18:42:00Z"/>
  <w16cex:commentExtensible w16cex:durableId="25772AFE" w16cex:dateUtc="2021-12-29T18:44:00Z"/>
  <w16cex:commentExtensible w16cex:durableId="25783DAF" w16cex:dateUtc="2021-12-30T14:16:00Z"/>
  <w16cex:commentExtensible w16cex:durableId="25780788" w16cex:dateUtc="2021-12-30T10:25:00Z"/>
  <w16cex:commentExtensible w16cex:durableId="2576CE91" w16cex:dateUtc="2021-12-29T12:09:00Z"/>
  <w16cex:commentExtensible w16cex:durableId="256DEC64" w16cex:dateUtc="2021-12-22T18:26:00Z"/>
  <w16cex:commentExtensible w16cex:durableId="2578056F" w16cex:dateUtc="2021-12-30T10:16:00Z"/>
  <w16cex:commentExtensible w16cex:durableId="2578081A" w16cex:dateUtc="2021-12-30T10:27:00Z"/>
  <w16cex:commentExtensible w16cex:durableId="257829F8" w16cex:dateUtc="2021-12-30T12:52:00Z"/>
  <w16cex:commentExtensible w16cex:durableId="25780902" w16cex:dateUtc="2021-12-30T10:31:00Z"/>
  <w16cex:commentExtensible w16cex:durableId="25780B99" w16cex:dateUtc="2021-12-30T10:42:00Z"/>
  <w16cex:commentExtensible w16cex:durableId="25780E34" w16cex:dateUtc="2021-12-3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A240A" w16cid:durableId="25772A93"/>
  <w16cid:commentId w16cid:paraId="6B2983E0" w16cid:durableId="25772AFE"/>
  <w16cid:commentId w16cid:paraId="344B3620" w16cid:durableId="25783DAF"/>
  <w16cid:commentId w16cid:paraId="49CD7F92" w16cid:durableId="25780788"/>
  <w16cid:commentId w16cid:paraId="1DECA3F2" w16cid:durableId="2576CE91"/>
  <w16cid:commentId w16cid:paraId="6212F8FE" w16cid:durableId="256DEC64"/>
  <w16cid:commentId w16cid:paraId="18B33D45" w16cid:durableId="2578056F"/>
  <w16cid:commentId w16cid:paraId="3D39CAB1" w16cid:durableId="2578081A"/>
  <w16cid:commentId w16cid:paraId="616BA9E1" w16cid:durableId="257829F8"/>
  <w16cid:commentId w16cid:paraId="7DC8310D" w16cid:durableId="25780902"/>
  <w16cid:commentId w16cid:paraId="43585101" w16cid:durableId="25780B99"/>
  <w16cid:commentId w16cid:paraId="64881191" w16cid:durableId="25780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5C74A" w14:textId="77777777" w:rsidR="0091211A" w:rsidRDefault="0091211A" w:rsidP="00D0534F">
      <w:pPr>
        <w:spacing w:after="0" w:line="240" w:lineRule="auto"/>
      </w:pPr>
      <w:r>
        <w:separator/>
      </w:r>
    </w:p>
  </w:endnote>
  <w:endnote w:type="continuationSeparator" w:id="0">
    <w:p w14:paraId="3B381C06" w14:textId="77777777" w:rsidR="0091211A" w:rsidRDefault="0091211A" w:rsidP="00D0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087D" w14:textId="77777777" w:rsidR="008B7D4B" w:rsidRDefault="008B7D4B">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513997"/>
      <w:docPartObj>
        <w:docPartGallery w:val="Page Numbers (Bottom of Page)"/>
        <w:docPartUnique/>
      </w:docPartObj>
    </w:sdtPr>
    <w:sdtEndPr/>
    <w:sdtContent>
      <w:p w14:paraId="15BF77BF" w14:textId="77777777" w:rsidR="008B7D4B" w:rsidRDefault="008B7D4B">
        <w:pPr>
          <w:pStyle w:val="Rodap"/>
          <w:jc w:val="right"/>
        </w:pPr>
        <w:r>
          <w:fldChar w:fldCharType="begin"/>
        </w:r>
        <w:r>
          <w:instrText>PAGE   \* MERGEFORMAT</w:instrText>
        </w:r>
        <w:r>
          <w:fldChar w:fldCharType="separate"/>
        </w:r>
        <w:r w:rsidR="00A44D4C">
          <w:rPr>
            <w:noProof/>
          </w:rPr>
          <w:t>12</w:t>
        </w:r>
        <w:r>
          <w:fldChar w:fldCharType="end"/>
        </w:r>
      </w:p>
    </w:sdtContent>
  </w:sdt>
  <w:p w14:paraId="6D61870B" w14:textId="77777777" w:rsidR="008B7D4B" w:rsidRDefault="008B7D4B">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746B" w14:textId="77777777" w:rsidR="008B7D4B" w:rsidRDefault="008B7D4B">
    <w:pPr>
      <w:pStyle w:val="Rodap"/>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D58F" w14:textId="77777777" w:rsidR="0091211A" w:rsidRDefault="0091211A" w:rsidP="00D0534F">
      <w:pPr>
        <w:spacing w:after="0" w:line="240" w:lineRule="auto"/>
      </w:pPr>
      <w:r>
        <w:separator/>
      </w:r>
    </w:p>
  </w:footnote>
  <w:footnote w:type="continuationSeparator" w:id="0">
    <w:p w14:paraId="1CF7FDD6" w14:textId="77777777" w:rsidR="0091211A" w:rsidRDefault="0091211A" w:rsidP="00D05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1024" w14:textId="77777777" w:rsidR="008B7D4B" w:rsidRPr="00D0534F" w:rsidRDefault="008B7D4B">
    <w:pPr>
      <w:pStyle w:val="Cabealho"/>
      <w:tabs>
        <w:tab w:val="right" w:pos="10320"/>
      </w:tabs>
      <w:spacing w:line="180" w:lineRule="exact"/>
      <w:rPr>
        <w:lang w:val="en-US"/>
      </w:rPr>
    </w:pPr>
    <w:r>
      <w:fldChar w:fldCharType="begin"/>
    </w:r>
    <w:r w:rsidRPr="00D0534F">
      <w:rPr>
        <w:lang w:val="en-US"/>
      </w:rPr>
      <w:instrText>PAGE</w:instrText>
    </w:r>
    <w:r>
      <w:fldChar w:fldCharType="separate"/>
    </w:r>
    <w:r w:rsidRPr="00D0534F">
      <w:rPr>
        <w:noProof/>
        <w:lang w:val="en-US"/>
      </w:rPr>
      <w:t>2</w:t>
    </w:r>
    <w:r>
      <w:rPr>
        <w:noProof/>
      </w:rPr>
      <w:fldChar w:fldCharType="end"/>
    </w:r>
    <w:r w:rsidRPr="00D0534F">
      <w:rPr>
        <w:b/>
        <w:i/>
        <w:vanish/>
        <w:lang w:val="en-US"/>
      </w:rPr>
      <w:t xml:space="preserve">   </w:t>
    </w:r>
    <w:r w:rsidRPr="00D0534F">
      <w:rPr>
        <w:i/>
        <w:vanish/>
        <w:lang w:val="en-US"/>
      </w:rPr>
      <w:t>even page</w:t>
    </w:r>
    <w:r w:rsidRPr="00D0534F">
      <w:rPr>
        <w:lang w:val="en-US"/>
      </w:rPr>
      <w:tab/>
      <w:t>IEEE TRANSACTIONS ON XXXXXXXXXXXXXXXXXXXX,  vol.  #,  no.  #,  MMMMMMMM  1996</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go Nuno Teixeira Freitas">
    <w15:presenceInfo w15:providerId="AD" w15:userId="S::diogo.freitas@staff.uma.pt::e87d8d3e-c23a-4121-9abb-ae9a734378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7"/>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4F"/>
    <w:rsid w:val="00006B7D"/>
    <w:rsid w:val="00074C54"/>
    <w:rsid w:val="0008479A"/>
    <w:rsid w:val="00084FF1"/>
    <w:rsid w:val="000A62DC"/>
    <w:rsid w:val="000C119C"/>
    <w:rsid w:val="000E7B31"/>
    <w:rsid w:val="000F08CA"/>
    <w:rsid w:val="000F16BE"/>
    <w:rsid w:val="001101C7"/>
    <w:rsid w:val="001105AE"/>
    <w:rsid w:val="001B0864"/>
    <w:rsid w:val="00216951"/>
    <w:rsid w:val="00216C15"/>
    <w:rsid w:val="002320CC"/>
    <w:rsid w:val="00244BCE"/>
    <w:rsid w:val="002503BE"/>
    <w:rsid w:val="002955FE"/>
    <w:rsid w:val="002F5FE4"/>
    <w:rsid w:val="00334FEC"/>
    <w:rsid w:val="003523A0"/>
    <w:rsid w:val="00370E84"/>
    <w:rsid w:val="00370FE4"/>
    <w:rsid w:val="003A1EBA"/>
    <w:rsid w:val="003C0C56"/>
    <w:rsid w:val="003D206B"/>
    <w:rsid w:val="003E6E05"/>
    <w:rsid w:val="00400DBA"/>
    <w:rsid w:val="0041275F"/>
    <w:rsid w:val="00441FD0"/>
    <w:rsid w:val="004927A8"/>
    <w:rsid w:val="004B0A31"/>
    <w:rsid w:val="004B581B"/>
    <w:rsid w:val="004C5E6A"/>
    <w:rsid w:val="00524A8F"/>
    <w:rsid w:val="0053129D"/>
    <w:rsid w:val="00562680"/>
    <w:rsid w:val="005636A8"/>
    <w:rsid w:val="00567DFF"/>
    <w:rsid w:val="005A12EB"/>
    <w:rsid w:val="0061284B"/>
    <w:rsid w:val="006324BF"/>
    <w:rsid w:val="00635680"/>
    <w:rsid w:val="00643E63"/>
    <w:rsid w:val="006619E4"/>
    <w:rsid w:val="00694111"/>
    <w:rsid w:val="006B4BC4"/>
    <w:rsid w:val="006C33B0"/>
    <w:rsid w:val="006E2769"/>
    <w:rsid w:val="006F36CB"/>
    <w:rsid w:val="007044EA"/>
    <w:rsid w:val="00711792"/>
    <w:rsid w:val="00741C7D"/>
    <w:rsid w:val="007C2BA5"/>
    <w:rsid w:val="007D79F8"/>
    <w:rsid w:val="00872515"/>
    <w:rsid w:val="00877D23"/>
    <w:rsid w:val="008B7D4B"/>
    <w:rsid w:val="008F532C"/>
    <w:rsid w:val="009042FE"/>
    <w:rsid w:val="0091211A"/>
    <w:rsid w:val="009124AF"/>
    <w:rsid w:val="00922D4E"/>
    <w:rsid w:val="009505E7"/>
    <w:rsid w:val="00966B0B"/>
    <w:rsid w:val="009A4793"/>
    <w:rsid w:val="009A51D6"/>
    <w:rsid w:val="00A011F4"/>
    <w:rsid w:val="00A10138"/>
    <w:rsid w:val="00A11B16"/>
    <w:rsid w:val="00A22AD3"/>
    <w:rsid w:val="00A358AC"/>
    <w:rsid w:val="00A434F3"/>
    <w:rsid w:val="00A44D4C"/>
    <w:rsid w:val="00A76B6F"/>
    <w:rsid w:val="00A86593"/>
    <w:rsid w:val="00AE1897"/>
    <w:rsid w:val="00B266BF"/>
    <w:rsid w:val="00B32529"/>
    <w:rsid w:val="00B42E51"/>
    <w:rsid w:val="00B4585D"/>
    <w:rsid w:val="00B540CD"/>
    <w:rsid w:val="00B94103"/>
    <w:rsid w:val="00BA5745"/>
    <w:rsid w:val="00BC4F69"/>
    <w:rsid w:val="00BD11BF"/>
    <w:rsid w:val="00C036BB"/>
    <w:rsid w:val="00C22842"/>
    <w:rsid w:val="00C258A2"/>
    <w:rsid w:val="00C5506E"/>
    <w:rsid w:val="00C57425"/>
    <w:rsid w:val="00C61537"/>
    <w:rsid w:val="00C7310F"/>
    <w:rsid w:val="00C93AEC"/>
    <w:rsid w:val="00CD1B06"/>
    <w:rsid w:val="00CD569F"/>
    <w:rsid w:val="00CE6DE5"/>
    <w:rsid w:val="00D01E3C"/>
    <w:rsid w:val="00D0534F"/>
    <w:rsid w:val="00D115E6"/>
    <w:rsid w:val="00D12A64"/>
    <w:rsid w:val="00D2531F"/>
    <w:rsid w:val="00D668D5"/>
    <w:rsid w:val="00D874F2"/>
    <w:rsid w:val="00D87FF0"/>
    <w:rsid w:val="00E56F42"/>
    <w:rsid w:val="00E748D8"/>
    <w:rsid w:val="00EC2DAC"/>
    <w:rsid w:val="00EF3D0E"/>
    <w:rsid w:val="00EF6706"/>
    <w:rsid w:val="00F00181"/>
    <w:rsid w:val="00F02562"/>
    <w:rsid w:val="00F322E8"/>
    <w:rsid w:val="00F34A03"/>
    <w:rsid w:val="00FB272D"/>
    <w:rsid w:val="00FE19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FC24"/>
  <w15:docId w15:val="{ABF4D088-F2A1-614B-9ABB-BDDDB8A8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link w:val="TextChar"/>
    <w:rsid w:val="00D0534F"/>
    <w:pPr>
      <w:widowControl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TextChar">
    <w:name w:val="Text Char"/>
    <w:link w:val="Text"/>
    <w:rsid w:val="00D0534F"/>
    <w:rPr>
      <w:rFonts w:ascii="Times New Roman" w:eastAsia="Times New Roman" w:hAnsi="Times New Roman" w:cs="Times New Roman"/>
      <w:sz w:val="20"/>
      <w:szCs w:val="20"/>
      <w:lang w:val="en-US"/>
    </w:rPr>
  </w:style>
  <w:style w:type="paragraph" w:customStyle="1" w:styleId="IOPAuthor">
    <w:name w:val="IOPAuthor"/>
    <w:basedOn w:val="Normal"/>
    <w:link w:val="IOPAuthorChar"/>
    <w:qFormat/>
    <w:rsid w:val="00D0534F"/>
    <w:pPr>
      <w:spacing w:after="200"/>
      <w:ind w:right="2552"/>
    </w:pPr>
    <w:rPr>
      <w:rFonts w:ascii="Calibri" w:eastAsia="Calibri" w:hAnsi="Calibri" w:cs="Times New Roman"/>
      <w:b/>
      <w:lang w:val="en-GB"/>
    </w:rPr>
  </w:style>
  <w:style w:type="paragraph" w:customStyle="1" w:styleId="IOPAff">
    <w:name w:val="IOPAff"/>
    <w:basedOn w:val="IOPAuthor"/>
    <w:link w:val="IOPAffChar"/>
    <w:qFormat/>
    <w:rsid w:val="00D0534F"/>
    <w:pPr>
      <w:spacing w:after="0"/>
    </w:pPr>
    <w:rPr>
      <w:rFonts w:ascii="Times New Roman" w:hAnsi="Times New Roman"/>
      <w:b w:val="0"/>
      <w:sz w:val="18"/>
      <w:szCs w:val="18"/>
    </w:rPr>
  </w:style>
  <w:style w:type="character" w:customStyle="1" w:styleId="IOPAuthorChar">
    <w:name w:val="IOPAuthor Char"/>
    <w:link w:val="IOPAuthor"/>
    <w:rsid w:val="00D0534F"/>
    <w:rPr>
      <w:rFonts w:ascii="Calibri" w:eastAsia="Calibri" w:hAnsi="Calibri" w:cs="Times New Roman"/>
      <w:b/>
      <w:lang w:val="en-GB"/>
    </w:rPr>
  </w:style>
  <w:style w:type="character" w:customStyle="1" w:styleId="IOPAffChar">
    <w:name w:val="IOPAff Char"/>
    <w:link w:val="IOPAff"/>
    <w:rsid w:val="00D0534F"/>
    <w:rPr>
      <w:rFonts w:ascii="Times New Roman" w:eastAsia="Calibri" w:hAnsi="Times New Roman" w:cs="Times New Roman"/>
      <w:sz w:val="18"/>
      <w:szCs w:val="18"/>
      <w:lang w:val="en-GB"/>
    </w:rPr>
  </w:style>
  <w:style w:type="paragraph" w:styleId="Cabealho">
    <w:name w:val="header"/>
    <w:basedOn w:val="Normal"/>
    <w:link w:val="CabealhoCarter"/>
    <w:uiPriority w:val="99"/>
    <w:unhideWhenUsed/>
    <w:rsid w:val="00D0534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0534F"/>
  </w:style>
  <w:style w:type="paragraph" w:styleId="Rodap">
    <w:name w:val="footer"/>
    <w:basedOn w:val="Normal"/>
    <w:link w:val="RodapCarter"/>
    <w:uiPriority w:val="99"/>
    <w:unhideWhenUsed/>
    <w:rsid w:val="00D0534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0534F"/>
  </w:style>
  <w:style w:type="paragraph" w:styleId="PargrafodaLista">
    <w:name w:val="List Paragraph"/>
    <w:basedOn w:val="Normal"/>
    <w:uiPriority w:val="34"/>
    <w:qFormat/>
    <w:rsid w:val="00D0534F"/>
    <w:pPr>
      <w:ind w:left="720"/>
      <w:contextualSpacing/>
    </w:pPr>
  </w:style>
  <w:style w:type="paragraph" w:customStyle="1" w:styleId="TABLETITLE">
    <w:name w:val="TABLE TITLE"/>
    <w:basedOn w:val="Normal"/>
    <w:next w:val="Normal"/>
    <w:rsid w:val="007044EA"/>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paragraph" w:customStyle="1" w:styleId="PARAGRAPH">
    <w:name w:val="PARAGRAPH"/>
    <w:basedOn w:val="Normal"/>
    <w:rsid w:val="009A4793"/>
    <w:pPr>
      <w:widowControl w:val="0"/>
      <w:spacing w:after="0" w:line="230" w:lineRule="exact"/>
      <w:ind w:firstLine="240"/>
      <w:jc w:val="both"/>
    </w:pPr>
    <w:rPr>
      <w:rFonts w:ascii="Palatino" w:eastAsia="Times New Roman" w:hAnsi="Palatino" w:cs="Times New Roman"/>
      <w:kern w:val="16"/>
      <w:sz w:val="19"/>
      <w:szCs w:val="20"/>
      <w:lang w:val="en-US"/>
    </w:rPr>
  </w:style>
  <w:style w:type="table" w:styleId="TabelacomGrelha">
    <w:name w:val="Table Grid"/>
    <w:basedOn w:val="Tabelanormal"/>
    <w:rsid w:val="00C73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3E6E05"/>
    <w:pPr>
      <w:tabs>
        <w:tab w:val="left" w:pos="504"/>
      </w:tabs>
      <w:spacing w:after="0" w:line="240" w:lineRule="auto"/>
      <w:ind w:left="504" w:hanging="504"/>
    </w:pPr>
  </w:style>
  <w:style w:type="character" w:styleId="Refdecomentrio">
    <w:name w:val="annotation reference"/>
    <w:basedOn w:val="Tipodeletrapredefinidodopargrafo"/>
    <w:uiPriority w:val="99"/>
    <w:semiHidden/>
    <w:unhideWhenUsed/>
    <w:rsid w:val="0061284B"/>
    <w:rPr>
      <w:sz w:val="16"/>
      <w:szCs w:val="16"/>
    </w:rPr>
  </w:style>
  <w:style w:type="paragraph" w:styleId="Textodecomentrio">
    <w:name w:val="annotation text"/>
    <w:basedOn w:val="Normal"/>
    <w:link w:val="TextodecomentrioCarter"/>
    <w:uiPriority w:val="99"/>
    <w:semiHidden/>
    <w:unhideWhenUsed/>
    <w:rsid w:val="0061284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1284B"/>
    <w:rPr>
      <w:sz w:val="20"/>
      <w:szCs w:val="20"/>
    </w:rPr>
  </w:style>
  <w:style w:type="paragraph" w:styleId="Assuntodecomentrio">
    <w:name w:val="annotation subject"/>
    <w:basedOn w:val="Textodecomentrio"/>
    <w:next w:val="Textodecomentrio"/>
    <w:link w:val="AssuntodecomentrioCarter"/>
    <w:uiPriority w:val="99"/>
    <w:semiHidden/>
    <w:unhideWhenUsed/>
    <w:rsid w:val="0061284B"/>
    <w:rPr>
      <w:b/>
      <w:bCs/>
    </w:rPr>
  </w:style>
  <w:style w:type="character" w:customStyle="1" w:styleId="AssuntodecomentrioCarter">
    <w:name w:val="Assunto de comentário Caráter"/>
    <w:basedOn w:val="TextodecomentrioCarter"/>
    <w:link w:val="Assuntodecomentrio"/>
    <w:uiPriority w:val="99"/>
    <w:semiHidden/>
    <w:rsid w:val="0061284B"/>
    <w:rPr>
      <w:b/>
      <w:bCs/>
      <w:sz w:val="20"/>
      <w:szCs w:val="20"/>
    </w:rPr>
  </w:style>
  <w:style w:type="paragraph" w:styleId="Reviso">
    <w:name w:val="Revision"/>
    <w:hidden/>
    <w:uiPriority w:val="99"/>
    <w:semiHidden/>
    <w:rsid w:val="00B42E51"/>
    <w:pPr>
      <w:spacing w:after="0" w:line="240" w:lineRule="auto"/>
    </w:pPr>
  </w:style>
  <w:style w:type="paragraph" w:styleId="HTMLpr-formatado">
    <w:name w:val="HTML Preformatted"/>
    <w:basedOn w:val="Normal"/>
    <w:link w:val="HTMLpr-formatadoCarter"/>
    <w:uiPriority w:val="99"/>
    <w:unhideWhenUsed/>
    <w:rsid w:val="00B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B42E51"/>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6302">
      <w:bodyDiv w:val="1"/>
      <w:marLeft w:val="0"/>
      <w:marRight w:val="0"/>
      <w:marTop w:val="0"/>
      <w:marBottom w:val="0"/>
      <w:divBdr>
        <w:top w:val="none" w:sz="0" w:space="0" w:color="auto"/>
        <w:left w:val="none" w:sz="0" w:space="0" w:color="auto"/>
        <w:bottom w:val="none" w:sz="0" w:space="0" w:color="auto"/>
        <w:right w:val="none" w:sz="0" w:space="0" w:color="auto"/>
      </w:divBdr>
    </w:div>
    <w:div w:id="2044749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07/relationships/hdphoto" Target="media/hdphoto1.wdp"/><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tif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microsoft.com/office/2007/relationships/hdphoto" Target="media/hdphoto2.wdp"/><Relationship Id="rId23"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B1A14-FAC1-6940-8835-F5D2F6647F91}">
  <we:reference id="wa200001011" version="1.2.0.0" store="pt-PT"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7538E-9401-4B64-9153-5D844AED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33</Pages>
  <Words>27691</Words>
  <Characters>149536</Characters>
  <Application>Microsoft Office Word</Application>
  <DocSecurity>0</DocSecurity>
  <Lines>1246</Lines>
  <Paragraphs>353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dc:creator>
  <cp:keywords/>
  <dc:description/>
  <cp:lastModifiedBy>Diogo Nuno Teixeira Freitas</cp:lastModifiedBy>
  <cp:revision>5</cp:revision>
  <cp:lastPrinted>2021-12-30T12:56:00Z</cp:lastPrinted>
  <dcterms:created xsi:type="dcterms:W3CDTF">2021-12-30T12:55:00Z</dcterms:created>
  <dcterms:modified xsi:type="dcterms:W3CDTF">2021-12-30T14:51:00Z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id="dn7fvn8s"/&gt;&lt;style id="http://www.zotero.org/styles/journal-of-biomedical-informatics" hasBibliography="1" bibliographyStyleHasBeenSet="1"/&gt;&lt;prefs&gt;&lt;pref name="fieldType" value="Field"/&gt;&lt;/prefs&gt;&lt;</vt:lpwstr>
  </property>
  <property fmtid="{D5CDD505-2E9C-101B-9397-08002B2CF9AE}" pid="3" name="ZOTERO_PREF_2">
    <vt:lpwstr>/data&gt;</vt:lpwstr>
  </property>
  <property fmtid="{D5CDD505-2E9C-101B-9397-08002B2CF9AE}" pid="4" name="grammarly_documentId">
    <vt:lpwstr>documentId_4739</vt:lpwstr>
  </property>
  <property fmtid="{D5CDD505-2E9C-101B-9397-08002B2CF9AE}" pid="5" name="grammarly_documentContext">
    <vt:lpwstr>{"goals":[],"domain":"general","emotions":[],"dialect":"american"}</vt:lpwstr>
  </property>
</Properties>
</file>